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68742FB2"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ins w:id="0" w:author="Gabriel Nakamura" w:date="2023-03-07T17:21:00Z">
        <w:r w:rsidR="00155C66">
          <w:rPr>
            <w:rFonts w:ascii="Times New Roman" w:hAnsi="Times New Roman" w:cs="Times New Roman"/>
          </w:rPr>
          <w:t xml:space="preserve"> in Ecology and Evolution</w:t>
        </w:r>
      </w:ins>
    </w:p>
    <w:p w14:paraId="0B4C321A" w14:textId="052AC4A6" w:rsidR="00534B24" w:rsidRPr="00335FD4" w:rsidRDefault="00534B24" w:rsidP="00335FD4">
      <w:pPr>
        <w:spacing w:line="480" w:lineRule="auto"/>
        <w:rPr>
          <w:rFonts w:ascii="Times New Roman" w:hAnsi="Times New Roman" w:cs="Times New Roman"/>
        </w:rPr>
      </w:pPr>
    </w:p>
    <w:p w14:paraId="09042280" w14:textId="482CFBEF" w:rsidR="004F7444" w:rsidRDefault="00534B24" w:rsidP="0019387C">
      <w:pPr>
        <w:spacing w:line="480" w:lineRule="auto"/>
        <w:rPr>
          <w:ins w:id="1" w:author="Gabriel Nakamura" w:date="2023-03-07T08:44:00Z"/>
          <w:rFonts w:ascii="Times New Roman" w:hAnsi="Times New Roman" w:cs="Times New Roman"/>
        </w:rPr>
      </w:pPr>
      <w:r w:rsidRPr="00335FD4">
        <w:rPr>
          <w:rFonts w:ascii="Times New Roman" w:hAnsi="Times New Roman" w:cs="Times New Roman"/>
        </w:rPr>
        <w:t xml:space="preserve">In the TV show </w:t>
      </w:r>
      <w:ins w:id="2" w:author="José Alexandre Diniz FIlho" w:date="2022-08-10T16:04:00Z">
        <w:r w:rsidR="00441618">
          <w:rPr>
            <w:rFonts w:ascii="Times New Roman" w:hAnsi="Times New Roman" w:cs="Times New Roman"/>
          </w:rPr>
          <w:t>“</w:t>
        </w:r>
      </w:ins>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ins w:id="3" w:author="José Alexandre Diniz FIlho" w:date="2022-08-10T16:04:00Z">
        <w:r w:rsidR="00441618">
          <w:rPr>
            <w:rFonts w:ascii="Times New Roman" w:hAnsi="Times New Roman" w:cs="Times New Roman"/>
          </w:rPr>
          <w:t>”</w:t>
        </w:r>
      </w:ins>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w:t>
      </w:r>
      <w:ins w:id="4" w:author="Gabriel Nakamura" w:date="2023-03-07T17:15:00Z">
        <w:r w:rsidR="00903FA9">
          <w:rPr>
            <w:rFonts w:ascii="Times New Roman" w:hAnsi="Times New Roman" w:cs="Times New Roman"/>
          </w:rPr>
          <w:t>law</w:t>
        </w:r>
      </w:ins>
      <w:del w:id="5" w:author="Gabriel Nakamura" w:date="2023-03-07T17:15:00Z">
        <w:r w:rsidRPr="00335FD4" w:rsidDel="00903FA9">
          <w:rPr>
            <w:rFonts w:ascii="Times New Roman" w:hAnsi="Times New Roman" w:cs="Times New Roman"/>
          </w:rPr>
          <w:delText>lawyer</w:delText>
        </w:r>
      </w:del>
      <w:r w:rsidRPr="00335FD4">
        <w:rPr>
          <w:rFonts w:ascii="Times New Roman" w:hAnsi="Times New Roman" w:cs="Times New Roman"/>
        </w:rPr>
        <w:t xml:space="preserve"> company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big company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company 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47F41">
        <w:rPr>
          <w:rFonts w:ascii="Times New Roman" w:hAnsi="Times New Roman" w:cs="Times New Roman"/>
        </w:rPr>
        <w:t>company says no</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and in a very different environment than lawyer companies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150D8E">
        <w:rPr>
          <w:rFonts w:ascii="Times New Roman" w:hAnsi="Times New Roman" w:cs="Times New Roman"/>
        </w:rPr>
        <w:t>In</w:t>
      </w:r>
      <w:r w:rsidR="004138FB" w:rsidRPr="00335FD4">
        <w:rPr>
          <w:rFonts w:ascii="Times New Roman" w:hAnsi="Times New Roman" w:cs="Times New Roman"/>
        </w:rPr>
        <w:t xml:space="preserve"> </w:t>
      </w:r>
      <w:r w:rsidR="00835E14">
        <w:rPr>
          <w:rFonts w:ascii="Times New Roman" w:hAnsi="Times New Roman" w:cs="Times New Roman"/>
        </w:rPr>
        <w:t xml:space="preserve">the academic environment, </w:t>
      </w:r>
      <w:r w:rsidR="00E47F41">
        <w:rPr>
          <w:rFonts w:ascii="Times New Roman" w:hAnsi="Times New Roman" w:cs="Times New Roman"/>
        </w:rPr>
        <w:t>Global N</w:t>
      </w:r>
      <w:r w:rsidR="00835E14">
        <w:rPr>
          <w:rFonts w:ascii="Times New Roman" w:hAnsi="Times New Roman" w:cs="Times New Roman"/>
        </w:rPr>
        <w:t xml:space="preserve">orth institutions and researchers </w:t>
      </w:r>
      <w:r w:rsidR="00E47F41">
        <w:rPr>
          <w:rFonts w:ascii="Times New Roman" w:hAnsi="Times New Roman" w:cs="Times New Roman"/>
        </w:rPr>
        <w:t xml:space="preserve">have traditionally </w:t>
      </w:r>
      <w:r w:rsidR="007A28A6">
        <w:rPr>
          <w:rFonts w:ascii="Times New Roman" w:hAnsi="Times New Roman" w:cs="Times New Roman"/>
        </w:rPr>
        <w:t xml:space="preserve">led </w:t>
      </w:r>
      <w:r w:rsidR="00747C21">
        <w:rPr>
          <w:rFonts w:ascii="Times New Roman" w:hAnsi="Times New Roman" w:cs="Times New Roman"/>
        </w:rPr>
        <w:t xml:space="preserve">the </w:t>
      </w:r>
      <w:r w:rsidR="00835E14">
        <w:rPr>
          <w:rFonts w:ascii="Times New Roman" w:hAnsi="Times New Roman" w:cs="Times New Roman"/>
        </w:rPr>
        <w:t>research world</w:t>
      </w:r>
      <w:r w:rsidR="007A28A6">
        <w:rPr>
          <w:rFonts w:ascii="Times New Roman" w:hAnsi="Times New Roman" w:cs="Times New Roman"/>
        </w:rPr>
        <w:t xml:space="preserve"> for centuries, </w:t>
      </w:r>
      <w:r w:rsidR="00E47F41">
        <w:rPr>
          <w:rFonts w:ascii="Times New Roman" w:hAnsi="Times New Roman" w:cs="Times New Roman"/>
        </w:rPr>
        <w:t>extending the frontiers of scientific knowledge</w:t>
      </w:r>
      <w:ins w:id="6" w:author="José Alexandre Diniz FIlho" w:date="2022-08-10T16:06:00Z">
        <w:r w:rsidR="00441618">
          <w:rPr>
            <w:rFonts w:ascii="Times New Roman" w:hAnsi="Times New Roman" w:cs="Times New Roman"/>
          </w:rPr>
          <w:t xml:space="preserve">, even because of the old legacy of the </w:t>
        </w:r>
      </w:ins>
      <w:ins w:id="7" w:author="José Alexandre Diniz FIlho" w:date="2022-08-10T16:07:00Z">
        <w:r w:rsidR="00441618">
          <w:rPr>
            <w:rFonts w:ascii="Times New Roman" w:hAnsi="Times New Roman" w:cs="Times New Roman"/>
          </w:rPr>
          <w:t>E</w:t>
        </w:r>
      </w:ins>
      <w:ins w:id="8" w:author="José Alexandre Diniz FIlho" w:date="2022-08-10T16:06:00Z">
        <w:r w:rsidR="00441618">
          <w:rPr>
            <w:rFonts w:ascii="Times New Roman" w:hAnsi="Times New Roman" w:cs="Times New Roman"/>
          </w:rPr>
          <w:t xml:space="preserve">uropean expansion and </w:t>
        </w:r>
      </w:ins>
      <w:ins w:id="9" w:author="José Alexandre Diniz FIlho" w:date="2022-08-10T16:07:00Z">
        <w:r w:rsidR="00441618">
          <w:rPr>
            <w:rFonts w:ascii="Times New Roman" w:hAnsi="Times New Roman" w:cs="Times New Roman"/>
          </w:rPr>
          <w:t>s</w:t>
        </w:r>
      </w:ins>
      <w:ins w:id="10" w:author="José Alexandre Diniz FIlho" w:date="2022-08-10T16:06:00Z">
        <w:r w:rsidR="00441618">
          <w:rPr>
            <w:rFonts w:ascii="Times New Roman" w:hAnsi="Times New Roman" w:cs="Times New Roman"/>
          </w:rPr>
          <w:t xml:space="preserve">cientific revolutions </w:t>
        </w:r>
      </w:ins>
      <w:ins w:id="11" w:author="Gabriel Nakamura" w:date="2023-03-07T17:15:00Z">
        <w:r w:rsidR="00903FA9">
          <w:rPr>
            <w:rFonts w:ascii="Times New Roman" w:hAnsi="Times New Roman" w:cs="Times New Roman"/>
          </w:rPr>
          <w:t xml:space="preserve">that </w:t>
        </w:r>
      </w:ins>
      <w:ins w:id="12" w:author="José Alexandre Diniz FIlho" w:date="2022-08-10T16:06:00Z">
        <w:r w:rsidR="00441618">
          <w:rPr>
            <w:rFonts w:ascii="Times New Roman" w:hAnsi="Times New Roman" w:cs="Times New Roman"/>
          </w:rPr>
          <w:t>started in the 17</w:t>
        </w:r>
      </w:ins>
      <w:ins w:id="13" w:author="José Alexandre Diniz FIlho" w:date="2022-08-10T16:07:00Z">
        <w:r w:rsidR="00441618" w:rsidRPr="00441618">
          <w:rPr>
            <w:rFonts w:ascii="Times New Roman" w:hAnsi="Times New Roman" w:cs="Times New Roman"/>
            <w:vertAlign w:val="superscript"/>
            <w:rPrChange w:id="14" w:author="José Alexandre Diniz FIlho" w:date="2022-08-10T16:07:00Z">
              <w:rPr>
                <w:rFonts w:ascii="Times New Roman" w:hAnsi="Times New Roman" w:cs="Times New Roman"/>
              </w:rPr>
            </w:rPrChange>
          </w:rPr>
          <w:t>th</w:t>
        </w:r>
        <w:r w:rsidR="00441618">
          <w:rPr>
            <w:rFonts w:ascii="Times New Roman" w:hAnsi="Times New Roman" w:cs="Times New Roman"/>
          </w:rPr>
          <w:t>-18</w:t>
        </w:r>
        <w:r w:rsidR="00441618" w:rsidRPr="00441618">
          <w:rPr>
            <w:rFonts w:ascii="Times New Roman" w:hAnsi="Times New Roman" w:cs="Times New Roman"/>
            <w:vertAlign w:val="superscript"/>
            <w:rPrChange w:id="15" w:author="José Alexandre Diniz FIlho" w:date="2022-08-10T16:07:00Z">
              <w:rPr>
                <w:rFonts w:ascii="Times New Roman" w:hAnsi="Times New Roman" w:cs="Times New Roman"/>
              </w:rPr>
            </w:rPrChange>
          </w:rPr>
          <w:t>th</w:t>
        </w:r>
        <w:r w:rsidR="00441618">
          <w:rPr>
            <w:rFonts w:ascii="Times New Roman" w:hAnsi="Times New Roman" w:cs="Times New Roman"/>
          </w:rPr>
          <w:t xml:space="preserve"> centuries</w:t>
        </w:r>
      </w:ins>
      <w:r w:rsidR="007A28A6">
        <w:rPr>
          <w:rFonts w:ascii="Times New Roman" w:hAnsi="Times New Roman" w:cs="Times New Roman"/>
        </w:rPr>
        <w:t>.</w:t>
      </w:r>
      <w:r w:rsidR="00835E14">
        <w:rPr>
          <w:rFonts w:ascii="Times New Roman" w:hAnsi="Times New Roman" w:cs="Times New Roman"/>
        </w:rPr>
        <w:t xml:space="preserve"> </w:t>
      </w:r>
    </w:p>
    <w:p w14:paraId="56676FD6" w14:textId="1FD87B0F" w:rsidR="0019387C" w:rsidRDefault="007A28A6" w:rsidP="004F7444">
      <w:pPr>
        <w:spacing w:line="480" w:lineRule="auto"/>
        <w:ind w:firstLine="720"/>
        <w:rPr>
          <w:ins w:id="16" w:author="Gabriel Nakamura" w:date="2023-03-07T09:00:00Z"/>
          <w:rFonts w:ascii="Times New Roman" w:hAnsi="Times New Roman" w:cs="Times New Roman"/>
        </w:rPr>
      </w:pPr>
      <w:r>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ins w:id="17" w:author="Gabriel Nakamura" w:date="2023-03-07T08:44:00Z">
        <w:r w:rsidR="002B63E9">
          <w:rPr>
            <w:rFonts w:ascii="Times New Roman" w:hAnsi="Times New Roman" w:cs="Times New Roman"/>
          </w:rPr>
          <w:t xml:space="preserve"> In the global division of scientific </w:t>
        </w:r>
      </w:ins>
      <w:ins w:id="18" w:author="Gabriel Nakamura" w:date="2023-03-07T15:31:00Z">
        <w:r w:rsidR="009D6BA5">
          <w:rPr>
            <w:rFonts w:ascii="Times New Roman" w:hAnsi="Times New Roman" w:cs="Times New Roman"/>
          </w:rPr>
          <w:t>labor</w:t>
        </w:r>
      </w:ins>
      <w:ins w:id="19" w:author="Gabriel Nakamura" w:date="2023-03-07T08:44:00Z">
        <w:r w:rsidR="002B63E9">
          <w:rPr>
            <w:rFonts w:ascii="Times New Roman" w:hAnsi="Times New Roman" w:cs="Times New Roman"/>
          </w:rPr>
          <w:t xml:space="preserve"> </w:t>
        </w:r>
      </w:ins>
      <w:ins w:id="20" w:author="Gabriel Nakamura" w:date="2023-03-07T08:46:00Z">
        <w:r w:rsidR="00E45B53">
          <w:rPr>
            <w:rFonts w:ascii="Times New Roman" w:hAnsi="Times New Roman" w:cs="Times New Roman"/>
          </w:rPr>
          <w:t xml:space="preserve">Global </w:t>
        </w:r>
      </w:ins>
      <w:ins w:id="21" w:author="Gabriel Nakamura" w:date="2023-03-07T08:47:00Z">
        <w:r w:rsidR="008F2D56">
          <w:rPr>
            <w:rFonts w:ascii="Times New Roman" w:hAnsi="Times New Roman" w:cs="Times New Roman"/>
          </w:rPr>
          <w:t>N</w:t>
        </w:r>
      </w:ins>
      <w:ins w:id="22" w:author="Gabriel Nakamura" w:date="2023-03-07T08:46:00Z">
        <w:r w:rsidR="00E45B53">
          <w:rPr>
            <w:rFonts w:ascii="Times New Roman" w:hAnsi="Times New Roman" w:cs="Times New Roman"/>
          </w:rPr>
          <w:t xml:space="preserve">orth </w:t>
        </w:r>
      </w:ins>
      <w:ins w:id="23" w:author="Gabriel Nakamura" w:date="2023-03-07T08:47:00Z">
        <w:r w:rsidR="00906F37">
          <w:rPr>
            <w:rFonts w:ascii="Times New Roman" w:hAnsi="Times New Roman" w:cs="Times New Roman"/>
          </w:rPr>
          <w:t xml:space="preserve">is perceived as </w:t>
        </w:r>
      </w:ins>
      <w:ins w:id="24" w:author="Gabriel Nakamura" w:date="2023-03-07T17:16:00Z">
        <w:r w:rsidR="00C77251">
          <w:rPr>
            <w:rFonts w:ascii="Times New Roman" w:hAnsi="Times New Roman" w:cs="Times New Roman"/>
          </w:rPr>
          <w:t>pushing</w:t>
        </w:r>
      </w:ins>
      <w:ins w:id="25" w:author="Gabriel Nakamura" w:date="2023-03-07T08:47:00Z">
        <w:r w:rsidR="00906F37">
          <w:rPr>
            <w:rFonts w:ascii="Times New Roman" w:hAnsi="Times New Roman" w:cs="Times New Roman"/>
          </w:rPr>
          <w:t xml:space="preserve"> the boundaries of </w:t>
        </w:r>
        <w:r w:rsidR="008F2D56">
          <w:rPr>
            <w:rFonts w:ascii="Times New Roman" w:hAnsi="Times New Roman" w:cs="Times New Roman"/>
          </w:rPr>
          <w:t>scientific knowledge</w:t>
        </w:r>
      </w:ins>
      <w:ins w:id="26" w:author="Gabriel Nakamura" w:date="2023-03-07T08:54:00Z">
        <w:r w:rsidR="00064A99">
          <w:rPr>
            <w:rFonts w:ascii="Times New Roman" w:hAnsi="Times New Roman" w:cs="Times New Roman"/>
          </w:rPr>
          <w:t xml:space="preserve"> through general theories</w:t>
        </w:r>
        <w:r w:rsidR="00E74E2E">
          <w:rPr>
            <w:rFonts w:ascii="Times New Roman" w:hAnsi="Times New Roman" w:cs="Times New Roman"/>
          </w:rPr>
          <w:t>.</w:t>
        </w:r>
      </w:ins>
      <w:ins w:id="27" w:author="Gabriel Nakamura" w:date="2023-03-07T08:47:00Z">
        <w:r w:rsidR="008F2D56">
          <w:rPr>
            <w:rFonts w:ascii="Times New Roman" w:hAnsi="Times New Roman" w:cs="Times New Roman"/>
          </w:rPr>
          <w:t xml:space="preserve"> </w:t>
        </w:r>
      </w:ins>
      <w:ins w:id="28" w:author="Gabriel Nakamura" w:date="2023-03-07T08:54:00Z">
        <w:r w:rsidR="00E74E2E">
          <w:rPr>
            <w:rFonts w:ascii="Times New Roman" w:hAnsi="Times New Roman" w:cs="Times New Roman"/>
          </w:rPr>
          <w:t>On the other hand,</w:t>
        </w:r>
      </w:ins>
      <w:ins w:id="29" w:author="Gabriel Nakamura" w:date="2023-03-07T08:47:00Z">
        <w:r w:rsidR="008F2D56">
          <w:rPr>
            <w:rFonts w:ascii="Times New Roman" w:hAnsi="Times New Roman" w:cs="Times New Roman"/>
          </w:rPr>
          <w:t xml:space="preserve"> Global South </w:t>
        </w:r>
      </w:ins>
      <w:ins w:id="30" w:author="Gabriel Nakamura" w:date="2023-03-07T08:50:00Z">
        <w:r w:rsidR="003B180F">
          <w:rPr>
            <w:rFonts w:ascii="Times New Roman" w:hAnsi="Times New Roman" w:cs="Times New Roman"/>
          </w:rPr>
          <w:t xml:space="preserve">fills the role of </w:t>
        </w:r>
      </w:ins>
      <w:ins w:id="31" w:author="Gabriel Nakamura" w:date="2023-03-07T17:16:00Z">
        <w:r w:rsidR="00C77251">
          <w:rPr>
            <w:rFonts w:ascii="Times New Roman" w:hAnsi="Times New Roman" w:cs="Times New Roman"/>
          </w:rPr>
          <w:t>empirically testing</w:t>
        </w:r>
      </w:ins>
      <w:ins w:id="32" w:author="Gabriel Nakamura" w:date="2023-03-07T08:50:00Z">
        <w:r w:rsidR="001B0EE3">
          <w:rPr>
            <w:rFonts w:ascii="Times New Roman" w:hAnsi="Times New Roman" w:cs="Times New Roman"/>
          </w:rPr>
          <w:t xml:space="preserve"> or </w:t>
        </w:r>
      </w:ins>
      <w:ins w:id="33" w:author="Gabriel Nakamura" w:date="2023-03-07T17:16:00Z">
        <w:r w:rsidR="00C77251">
          <w:rPr>
            <w:rFonts w:ascii="Times New Roman" w:hAnsi="Times New Roman" w:cs="Times New Roman"/>
          </w:rPr>
          <w:t>proving</w:t>
        </w:r>
      </w:ins>
      <w:ins w:id="34" w:author="Gabriel Nakamura" w:date="2023-03-07T08:50:00Z">
        <w:r w:rsidR="001B0EE3">
          <w:rPr>
            <w:rFonts w:ascii="Times New Roman" w:hAnsi="Times New Roman" w:cs="Times New Roman"/>
          </w:rPr>
          <w:t xml:space="preserve"> through case studies the theories </w:t>
        </w:r>
      </w:ins>
      <w:ins w:id="35" w:author="Gabriel Nakamura" w:date="2023-03-07T08:51:00Z">
        <w:r w:rsidR="00986DB4">
          <w:rPr>
            <w:rFonts w:ascii="Times New Roman" w:hAnsi="Times New Roman" w:cs="Times New Roman"/>
          </w:rPr>
          <w:t>from the Global North</w:t>
        </w:r>
        <w:r w:rsidR="006E40F3">
          <w:rPr>
            <w:rFonts w:ascii="Times New Roman" w:hAnsi="Times New Roman" w:cs="Times New Roman"/>
          </w:rPr>
          <w:t xml:space="preserve"> </w:t>
        </w:r>
      </w:ins>
      <w:r w:rsidR="00774747">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{"citationID":"vJzUeGDQ","properties":{"formattedCitation":"\\super 1\\nosupersub{}","plainCitation":"1","noteIndex":0},"citationItems":[{"id":3488,"uris":["http://zotero.org/users/9795555/items/IV8D649C"],"itemData":{"id":3488,"type":"article-journal","abstract":"Significance\n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774747">
        <w:rPr>
          <w:rFonts w:ascii="Times New Roman" w:hAnsi="Times New Roman" w:cs="Times New Roman"/>
        </w:rPr>
        <w:fldChar w:fldCharType="separate"/>
      </w:r>
      <w:r w:rsidR="0046428C" w:rsidRPr="0046428C">
        <w:rPr>
          <w:rFonts w:ascii="Times New Roman" w:hAnsi="Times New Roman" w:cs="Times New Roman"/>
          <w:vertAlign w:val="superscript"/>
        </w:rPr>
        <w:t>1</w:t>
      </w:r>
      <w:r w:rsidR="00774747">
        <w:rPr>
          <w:rFonts w:ascii="Times New Roman" w:hAnsi="Times New Roman" w:cs="Times New Roman"/>
        </w:rPr>
        <w:fldChar w:fldCharType="end"/>
      </w:r>
      <w:ins w:id="36" w:author="Gabriel Nakamura" w:date="2023-03-07T08:51:00Z">
        <w:r w:rsidR="00986DB4">
          <w:rPr>
            <w:rFonts w:ascii="Times New Roman" w:hAnsi="Times New Roman" w:cs="Times New Roman"/>
          </w:rPr>
          <w:t>.</w:t>
        </w:r>
      </w:ins>
      <w:ins w:id="37" w:author="Gabriel Nakamura" w:date="2023-03-07T16:47:00Z">
        <w:r w:rsidR="00312E76">
          <w:rPr>
            <w:rFonts w:ascii="Times New Roman" w:hAnsi="Times New Roman" w:cs="Times New Roman"/>
          </w:rPr>
          <w:t xml:space="preserve"> </w:t>
        </w:r>
      </w:ins>
      <w:ins w:id="38" w:author="Gabriel Nakamura" w:date="2023-03-07T08:55:00Z">
        <w:r w:rsidR="009414D4">
          <w:rPr>
            <w:rFonts w:ascii="Times New Roman" w:hAnsi="Times New Roman" w:cs="Times New Roman"/>
          </w:rPr>
          <w:t xml:space="preserve">In summary, Global North sets the tone for </w:t>
        </w:r>
      </w:ins>
      <w:ins w:id="39" w:author="Gabriel Nakamura" w:date="2023-03-07T08:56:00Z">
        <w:r w:rsidR="00F01C3B">
          <w:rPr>
            <w:rFonts w:ascii="Times New Roman" w:hAnsi="Times New Roman" w:cs="Times New Roman"/>
          </w:rPr>
          <w:t xml:space="preserve">what is </w:t>
        </w:r>
        <w:r w:rsidR="00494E72">
          <w:rPr>
            <w:rFonts w:ascii="Times New Roman" w:hAnsi="Times New Roman" w:cs="Times New Roman"/>
          </w:rPr>
          <w:t xml:space="preserve">worth studying, while Global South is </w:t>
        </w:r>
      </w:ins>
      <w:ins w:id="40" w:author="Gabriel Nakamura" w:date="2023-03-07T17:16:00Z">
        <w:r w:rsidR="00716568">
          <w:rPr>
            <w:rFonts w:ascii="Times New Roman" w:hAnsi="Times New Roman" w:cs="Times New Roman"/>
          </w:rPr>
          <w:t xml:space="preserve">the </w:t>
        </w:r>
      </w:ins>
      <w:ins w:id="41" w:author="Gabriel Nakamura" w:date="2023-03-07T08:56:00Z">
        <w:r w:rsidR="00494E72">
          <w:rPr>
            <w:rFonts w:ascii="Times New Roman" w:hAnsi="Times New Roman" w:cs="Times New Roman"/>
          </w:rPr>
          <w:t xml:space="preserve">case </w:t>
        </w:r>
      </w:ins>
      <w:ins w:id="42" w:author="Gabriel Nakamura" w:date="2023-03-07T17:16:00Z">
        <w:r w:rsidR="00716568">
          <w:rPr>
            <w:rFonts w:ascii="Times New Roman" w:hAnsi="Times New Roman" w:cs="Times New Roman"/>
          </w:rPr>
          <w:t>provider</w:t>
        </w:r>
      </w:ins>
      <w:ins w:id="43" w:author="Gabriel Nakamura" w:date="2023-03-07T08:56:00Z">
        <w:r w:rsidR="00494E72">
          <w:rPr>
            <w:rFonts w:ascii="Times New Roman" w:hAnsi="Times New Roman" w:cs="Times New Roman"/>
          </w:rPr>
          <w:t xml:space="preserve"> for the first</w:t>
        </w:r>
      </w:ins>
      <w:del w:id="44" w:author="Gabriel Nakamura" w:date="2023-03-07T16:11:00Z">
        <w:r w:rsidR="00256875" w:rsidDel="0004130D">
          <w:rPr>
            <w:rFonts w:ascii="Times New Roman" w:hAnsi="Times New Roman" w:cs="Times New Roman"/>
          </w:rPr>
          <w:fldChar w:fldCharType="begin"/>
        </w:r>
        <w:r w:rsidR="0046428C" w:rsidDel="0004130D">
          <w:rPr>
            <w:rFonts w:ascii="Times New Roman" w:hAnsi="Times New Roman" w:cs="Times New Roman"/>
          </w:rPr>
          <w:del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delInstrText>
        </w:r>
        <w:r w:rsidR="00256875" w:rsidDel="0004130D">
          <w:rPr>
            <w:rFonts w:ascii="Times New Roman" w:hAnsi="Times New Roman" w:cs="Times New Roman"/>
          </w:rPr>
          <w:fldChar w:fldCharType="separate"/>
        </w:r>
        <w:r w:rsidR="0046428C" w:rsidRPr="0046428C" w:rsidDel="0004130D">
          <w:rPr>
            <w:rFonts w:ascii="Times New Roman" w:hAnsi="Times New Roman" w:cs="Times New Roman"/>
            <w:vertAlign w:val="superscript"/>
          </w:rPr>
          <w:delText>2</w:delText>
        </w:r>
        <w:r w:rsidR="00256875" w:rsidDel="0004130D">
          <w:rPr>
            <w:rFonts w:ascii="Times New Roman" w:hAnsi="Times New Roman" w:cs="Times New Roman"/>
          </w:rPr>
          <w:fldChar w:fldCharType="end"/>
        </w:r>
      </w:del>
      <w:ins w:id="45" w:author="Gabriel Nakamura" w:date="2023-03-07T08:56:00Z">
        <w:r w:rsidR="00494E72">
          <w:rPr>
            <w:rFonts w:ascii="Times New Roman" w:hAnsi="Times New Roman" w:cs="Times New Roman"/>
          </w:rPr>
          <w:t>.</w:t>
        </w:r>
      </w:ins>
      <w:ins w:id="46" w:author="Gabriel Nakamura" w:date="2023-03-07T16:11:00Z">
        <w:r w:rsidR="0004130D">
          <w:rPr>
            <w:rFonts w:ascii="Times New Roman" w:hAnsi="Times New Roman" w:cs="Times New Roman"/>
          </w:rPr>
          <w:t xml:space="preserve"> This pattern is evident when we look at geo</w:t>
        </w:r>
      </w:ins>
      <w:ins w:id="47" w:author="Gabriel Nakamura" w:date="2023-03-07T16:12:00Z">
        <w:r w:rsidR="0004130D">
          <w:rPr>
            <w:rFonts w:ascii="Times New Roman" w:hAnsi="Times New Roman" w:cs="Times New Roman"/>
          </w:rPr>
          <w:t>graphical markers</w:t>
        </w:r>
      </w:ins>
      <w:ins w:id="48" w:author="Gabriel Nakamura" w:date="2023-03-07T16:29:00Z">
        <w:r w:rsidR="00E01274">
          <w:rPr>
            <w:rFonts w:ascii="Times New Roman" w:hAnsi="Times New Roman" w:cs="Times New Roman"/>
          </w:rPr>
          <w:t xml:space="preserve"> (any </w:t>
        </w:r>
      </w:ins>
      <w:ins w:id="49" w:author="Gabriel Nakamura" w:date="2023-03-07T16:30:00Z">
        <w:r w:rsidR="00E01274">
          <w:rPr>
            <w:rFonts w:ascii="Times New Roman" w:hAnsi="Times New Roman" w:cs="Times New Roman"/>
          </w:rPr>
          <w:t>spatial</w:t>
        </w:r>
      </w:ins>
      <w:ins w:id="50" w:author="Gabriel Nakamura" w:date="2023-03-07T16:29:00Z">
        <w:r w:rsidR="00E01274">
          <w:rPr>
            <w:rFonts w:ascii="Times New Roman" w:hAnsi="Times New Roman" w:cs="Times New Roman"/>
          </w:rPr>
          <w:t xml:space="preserve"> delimitation</w:t>
        </w:r>
      </w:ins>
      <w:ins w:id="51" w:author="Gabriel Nakamura" w:date="2023-03-07T16:30:00Z">
        <w:r w:rsidR="00DE50E0">
          <w:rPr>
            <w:rFonts w:ascii="Times New Roman" w:hAnsi="Times New Roman" w:cs="Times New Roman"/>
          </w:rPr>
          <w:t>, but here were represented by countr</w:t>
        </w:r>
      </w:ins>
      <w:ins w:id="52" w:author="Gabriel Nakamura" w:date="2023-03-07T17:17:00Z">
        <w:r w:rsidR="00FE0A57">
          <w:rPr>
            <w:rFonts w:ascii="Times New Roman" w:hAnsi="Times New Roman" w:cs="Times New Roman"/>
          </w:rPr>
          <w:t>y</w:t>
        </w:r>
      </w:ins>
      <w:ins w:id="53" w:author="Gabriel Nakamura" w:date="2023-03-07T16:30:00Z">
        <w:r w:rsidR="00DE50E0">
          <w:rPr>
            <w:rFonts w:ascii="Times New Roman" w:hAnsi="Times New Roman" w:cs="Times New Roman"/>
          </w:rPr>
          <w:t xml:space="preserve"> names</w:t>
        </w:r>
      </w:ins>
      <w:ins w:id="54" w:author="Gabriel Nakamura" w:date="2023-03-07T16:29:00Z">
        <w:r w:rsidR="00E01274">
          <w:rPr>
            <w:rFonts w:ascii="Times New Roman" w:hAnsi="Times New Roman" w:cs="Times New Roman"/>
          </w:rPr>
          <w:t>)</w:t>
        </w:r>
      </w:ins>
      <w:ins w:id="55" w:author="Gabriel Nakamura" w:date="2023-03-07T16:12:00Z">
        <w:r w:rsidR="0004130D">
          <w:rPr>
            <w:rFonts w:ascii="Times New Roman" w:hAnsi="Times New Roman" w:cs="Times New Roman"/>
          </w:rPr>
          <w:t xml:space="preserve"> in the titles of studies </w:t>
        </w:r>
      </w:ins>
      <w:ins w:id="56" w:author="Gabriel Nakamura" w:date="2023-03-07T17:49:00Z">
        <w:r w:rsidR="004663FE">
          <w:rPr>
            <w:rFonts w:ascii="Times New Roman" w:hAnsi="Times New Roman" w:cs="Times New Roman"/>
          </w:rPr>
          <w:t xml:space="preserve">for different regions of the world </w:t>
        </w:r>
      </w:ins>
      <w:ins w:id="57" w:author="Gabriel Nakamura" w:date="2023-03-07T16:12:00Z">
        <w:r w:rsidR="00287542">
          <w:rPr>
            <w:rFonts w:ascii="Times New Roman" w:hAnsi="Times New Roman" w:cs="Times New Roman"/>
          </w:rPr>
          <w:t xml:space="preserve">(Figure 1A) </w:t>
        </w:r>
        <w:r w:rsidR="00287542">
          <w:rPr>
            <w:rFonts w:ascii="Times New Roman" w:hAnsi="Times New Roman" w:cs="Times New Roman"/>
          </w:rPr>
          <w:fldChar w:fldCharType="begin"/>
        </w:r>
        <w:r w:rsidR="00287542">
          <w:rPr>
            <w:rFonts w:ascii="Times New Roman" w:hAnsi="Times New Roman" w:cs="Times New Roman"/>
          </w:rPr>
          <w: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287542">
          <w:rPr>
            <w:rFonts w:ascii="Times New Roman" w:hAnsi="Times New Roman" w:cs="Times New Roman"/>
          </w:rPr>
          <w:fldChar w:fldCharType="separate"/>
        </w:r>
        <w:r w:rsidR="00287542" w:rsidRPr="0046428C">
          <w:rPr>
            <w:rFonts w:ascii="Times New Roman" w:hAnsi="Times New Roman" w:cs="Times New Roman"/>
            <w:vertAlign w:val="superscript"/>
          </w:rPr>
          <w:t>2</w:t>
        </w:r>
        <w:r w:rsidR="00287542">
          <w:rPr>
            <w:rFonts w:ascii="Times New Roman" w:hAnsi="Times New Roman" w:cs="Times New Roman"/>
          </w:rPr>
          <w:fldChar w:fldCharType="end"/>
        </w:r>
        <w:r w:rsidR="00287542">
          <w:rPr>
            <w:rFonts w:ascii="Times New Roman" w:hAnsi="Times New Roman" w:cs="Times New Roman"/>
          </w:rPr>
          <w:t>.</w:t>
        </w:r>
      </w:ins>
    </w:p>
    <w:p w14:paraId="34506E3D" w14:textId="77777777" w:rsidR="001D248F" w:rsidRDefault="001D248F" w:rsidP="004F7444">
      <w:pPr>
        <w:spacing w:line="480" w:lineRule="auto"/>
        <w:ind w:firstLine="720"/>
        <w:rPr>
          <w:ins w:id="58" w:author="Gabriel Nakamura" w:date="2023-03-07T09:00:00Z"/>
          <w:rFonts w:ascii="Times New Roman" w:hAnsi="Times New Roman" w:cs="Times New Roman"/>
        </w:rPr>
      </w:pPr>
    </w:p>
    <w:p w14:paraId="7D96B7B9" w14:textId="35CE4453" w:rsidR="00A700DD" w:rsidRDefault="005C710F" w:rsidP="004F7444">
      <w:pPr>
        <w:spacing w:line="480" w:lineRule="auto"/>
        <w:ind w:firstLine="720"/>
        <w:rPr>
          <w:ins w:id="59" w:author="Gabriel Nakamura" w:date="2023-03-07T16:20:00Z"/>
          <w:rFonts w:ascii="Times New Roman" w:hAnsi="Times New Roman" w:cs="Times New Roman"/>
        </w:rPr>
      </w:pPr>
      <w:ins w:id="60" w:author="Gabriel Nakamura" w:date="2023-03-07T16:19:00Z">
        <w:r>
          <w:rPr>
            <w:rFonts w:ascii="Times New Roman" w:hAnsi="Times New Roman" w:cs="Times New Roman"/>
            <w:noProof/>
          </w:rPr>
          <w:drawing>
            <wp:inline distT="0" distB="0" distL="0" distR="0" wp14:anchorId="451FFDD7" wp14:editId="70250E32">
              <wp:extent cx="5943600" cy="713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ins>
    </w:p>
    <w:p w14:paraId="02CA5B0C" w14:textId="23DD6FE5" w:rsidR="00570178" w:rsidRDefault="00570178" w:rsidP="004F7444">
      <w:pPr>
        <w:spacing w:line="480" w:lineRule="auto"/>
        <w:ind w:firstLine="720"/>
        <w:rPr>
          <w:ins w:id="61" w:author="Gabriel Nakamura" w:date="2023-03-07T17:34:00Z"/>
          <w:rFonts w:ascii="Times New Roman" w:hAnsi="Times New Roman" w:cs="Times New Roman"/>
        </w:rPr>
      </w:pPr>
      <w:ins w:id="62" w:author="Gabriel Nakamura" w:date="2023-03-07T16:20:00Z">
        <w:r>
          <w:rPr>
            <w:rFonts w:ascii="Times New Roman" w:hAnsi="Times New Roman" w:cs="Times New Roman"/>
          </w:rPr>
          <w:t xml:space="preserve">Figure 1: Citation bias represented by the proportion of </w:t>
        </w:r>
        <w:r w:rsidR="000B7552">
          <w:rPr>
            <w:rFonts w:ascii="Times New Roman" w:hAnsi="Times New Roman" w:cs="Times New Roman"/>
          </w:rPr>
          <w:t>the number of times</w:t>
        </w:r>
      </w:ins>
      <w:ins w:id="63" w:author="Gabriel Nakamura" w:date="2023-03-07T16:34:00Z">
        <w:r w:rsidR="004463A0">
          <w:rPr>
            <w:rFonts w:ascii="Times New Roman" w:hAnsi="Times New Roman" w:cs="Times New Roman"/>
          </w:rPr>
          <w:t xml:space="preserve"> (black dots)</w:t>
        </w:r>
      </w:ins>
      <w:ins w:id="64" w:author="Gabriel Nakamura" w:date="2023-03-07T16:20:00Z">
        <w:r w:rsidR="000B7552">
          <w:rPr>
            <w:rFonts w:ascii="Times New Roman" w:hAnsi="Times New Roman" w:cs="Times New Roman"/>
          </w:rPr>
          <w:t xml:space="preserve"> </w:t>
        </w:r>
      </w:ins>
      <w:ins w:id="65" w:author="Gabriel Nakamura" w:date="2023-03-07T16:22:00Z">
        <w:r w:rsidR="00E3307D">
          <w:rPr>
            <w:rFonts w:ascii="Times New Roman" w:hAnsi="Times New Roman" w:cs="Times New Roman"/>
          </w:rPr>
          <w:t xml:space="preserve">articles of a </w:t>
        </w:r>
      </w:ins>
      <w:ins w:id="66" w:author="Gabriel Nakamura" w:date="2023-03-07T16:20:00Z">
        <w:r w:rsidR="000B7552">
          <w:rPr>
            <w:rFonts w:ascii="Times New Roman" w:hAnsi="Times New Roman" w:cs="Times New Roman"/>
          </w:rPr>
          <w:t>given region</w:t>
        </w:r>
      </w:ins>
      <w:ins w:id="67" w:author="Gabriel Nakamura" w:date="2023-03-07T16:21:00Z">
        <w:r w:rsidR="000B7552">
          <w:rPr>
            <w:rFonts w:ascii="Times New Roman" w:hAnsi="Times New Roman" w:cs="Times New Roman"/>
          </w:rPr>
          <w:t xml:space="preserve"> </w:t>
        </w:r>
      </w:ins>
      <w:ins w:id="68" w:author="Gabriel Nakamura" w:date="2023-03-07T17:18:00Z">
        <w:r w:rsidR="00FE0A57">
          <w:rPr>
            <w:rFonts w:ascii="Times New Roman" w:hAnsi="Times New Roman" w:cs="Times New Roman"/>
          </w:rPr>
          <w:t>were</w:t>
        </w:r>
      </w:ins>
      <w:ins w:id="69" w:author="Gabriel Nakamura" w:date="2023-03-07T16:21:00Z">
        <w:r w:rsidR="000B7552">
          <w:rPr>
            <w:rFonts w:ascii="Times New Roman" w:hAnsi="Times New Roman" w:cs="Times New Roman"/>
          </w:rPr>
          <w:t xml:space="preserve"> cited by </w:t>
        </w:r>
      </w:ins>
      <w:ins w:id="70" w:author="Gabriel Nakamura" w:date="2023-03-07T16:22:00Z">
        <w:r w:rsidR="004676E0">
          <w:rPr>
            <w:rFonts w:ascii="Times New Roman" w:hAnsi="Times New Roman" w:cs="Times New Roman"/>
          </w:rPr>
          <w:t xml:space="preserve">different </w:t>
        </w:r>
      </w:ins>
      <w:ins w:id="71" w:author="Gabriel Nakamura" w:date="2023-03-07T16:23:00Z">
        <w:r w:rsidR="0023614C">
          <w:rPr>
            <w:rFonts w:ascii="Times New Roman" w:hAnsi="Times New Roman" w:cs="Times New Roman"/>
          </w:rPr>
          <w:t>c</w:t>
        </w:r>
      </w:ins>
      <w:ins w:id="72" w:author="Gabriel Nakamura" w:date="2023-03-07T16:25:00Z">
        <w:r w:rsidR="00503743">
          <w:rPr>
            <w:rFonts w:ascii="Times New Roman" w:hAnsi="Times New Roman" w:cs="Times New Roman"/>
          </w:rPr>
          <w:t>ountries</w:t>
        </w:r>
      </w:ins>
      <w:ins w:id="73" w:author="Gabriel Nakamura" w:date="2023-03-07T16:33:00Z">
        <w:r w:rsidR="00A52C45">
          <w:rPr>
            <w:rFonts w:ascii="Times New Roman" w:hAnsi="Times New Roman" w:cs="Times New Roman"/>
          </w:rPr>
          <w:t xml:space="preserve"> </w:t>
        </w:r>
        <w:r w:rsidR="00A52C45">
          <w:rPr>
            <w:rFonts w:ascii="Times New Roman" w:hAnsi="Times New Roman" w:cs="Times New Roman"/>
          </w:rPr>
          <w:t xml:space="preserve">(A – United States of America and </w:t>
        </w:r>
        <w:r w:rsidR="00A52C45">
          <w:rPr>
            <w:rFonts w:ascii="Times New Roman" w:hAnsi="Times New Roman" w:cs="Times New Roman"/>
          </w:rPr>
          <w:lastRenderedPageBreak/>
          <w:t>Canada; B – Latin America; C – Europe; D – East Asia)</w:t>
        </w:r>
      </w:ins>
      <w:ins w:id="74" w:author="Gabriel Nakamura" w:date="2023-03-07T16:23:00Z">
        <w:r w:rsidR="0034396E">
          <w:rPr>
            <w:rFonts w:ascii="Times New Roman" w:hAnsi="Times New Roman" w:cs="Times New Roman"/>
          </w:rPr>
          <w:t>.</w:t>
        </w:r>
      </w:ins>
      <w:ins w:id="75" w:author="Gabriel Nakamura" w:date="2023-03-07T16:25:00Z">
        <w:r w:rsidR="00503743">
          <w:rPr>
            <w:rFonts w:ascii="Times New Roman" w:hAnsi="Times New Roman" w:cs="Times New Roman"/>
          </w:rPr>
          <w:t xml:space="preserve"> On the top right of each figure is the </w:t>
        </w:r>
        <w:proofErr w:type="spellStart"/>
        <w:r w:rsidR="008065BC">
          <w:rPr>
            <w:rFonts w:ascii="Times New Roman" w:hAnsi="Times New Roman" w:cs="Times New Roman"/>
          </w:rPr>
          <w:t>Pielou</w:t>
        </w:r>
        <w:proofErr w:type="spellEnd"/>
        <w:r w:rsidR="008065BC">
          <w:rPr>
            <w:rFonts w:ascii="Times New Roman" w:hAnsi="Times New Roman" w:cs="Times New Roman"/>
          </w:rPr>
          <w:t xml:space="preserve"> index, </w:t>
        </w:r>
      </w:ins>
      <w:ins w:id="76" w:author="Gabriel Nakamura" w:date="2023-03-07T17:20:00Z">
        <w:r w:rsidR="00B1770C">
          <w:rPr>
            <w:rFonts w:ascii="Times New Roman" w:hAnsi="Times New Roman" w:cs="Times New Roman"/>
          </w:rPr>
          <w:t>as the higher</w:t>
        </w:r>
      </w:ins>
      <w:ins w:id="77" w:author="Gabriel Nakamura" w:date="2023-03-07T16:25:00Z">
        <w:r w:rsidR="008065BC">
          <w:rPr>
            <w:rFonts w:ascii="Times New Roman" w:hAnsi="Times New Roman" w:cs="Times New Roman"/>
          </w:rPr>
          <w:t xml:space="preserve"> the value, </w:t>
        </w:r>
      </w:ins>
      <w:ins w:id="78" w:author="Gabriel Nakamura" w:date="2023-03-07T17:18:00Z">
        <w:r w:rsidR="00FE0A57">
          <w:rPr>
            <w:rFonts w:ascii="Times New Roman" w:hAnsi="Times New Roman" w:cs="Times New Roman"/>
          </w:rPr>
          <w:t xml:space="preserve">the </w:t>
        </w:r>
      </w:ins>
      <w:ins w:id="79" w:author="Gabriel Nakamura" w:date="2023-03-07T16:25:00Z">
        <w:r w:rsidR="008065BC">
          <w:rPr>
            <w:rFonts w:ascii="Times New Roman" w:hAnsi="Times New Roman" w:cs="Times New Roman"/>
          </w:rPr>
          <w:t xml:space="preserve">more </w:t>
        </w:r>
      </w:ins>
      <w:ins w:id="80" w:author="Gabriel Nakamura" w:date="2023-03-07T16:26:00Z">
        <w:r w:rsidR="008065BC">
          <w:rPr>
            <w:rFonts w:ascii="Times New Roman" w:hAnsi="Times New Roman" w:cs="Times New Roman"/>
          </w:rPr>
          <w:t>biased the citations rece</w:t>
        </w:r>
        <w:r w:rsidR="006C378F">
          <w:rPr>
            <w:rFonts w:ascii="Times New Roman" w:hAnsi="Times New Roman" w:cs="Times New Roman"/>
          </w:rPr>
          <w:t>ived by each region</w:t>
        </w:r>
      </w:ins>
      <w:ins w:id="81" w:author="Gabriel Nakamura" w:date="2023-03-07T17:20:00Z">
        <w:r w:rsidR="00E23783">
          <w:rPr>
            <w:rFonts w:ascii="Times New Roman" w:hAnsi="Times New Roman" w:cs="Times New Roman"/>
          </w:rPr>
          <w:t>. Blue</w:t>
        </w:r>
      </w:ins>
      <w:ins w:id="82" w:author="Gabriel Nakamura" w:date="2023-03-07T16:34:00Z">
        <w:r w:rsidR="004463A0">
          <w:rPr>
            <w:rFonts w:ascii="Times New Roman" w:hAnsi="Times New Roman" w:cs="Times New Roman"/>
          </w:rPr>
          <w:t xml:space="preserve"> </w:t>
        </w:r>
      </w:ins>
      <w:ins w:id="83" w:author="Gabriel Nakamura" w:date="2023-03-07T16:35:00Z">
        <w:r w:rsidR="004463A0">
          <w:rPr>
            <w:rFonts w:ascii="Times New Roman" w:hAnsi="Times New Roman" w:cs="Times New Roman"/>
          </w:rPr>
          <w:t xml:space="preserve">bars </w:t>
        </w:r>
        <w:r w:rsidR="00327372">
          <w:rPr>
            <w:rFonts w:ascii="Times New Roman" w:hAnsi="Times New Roman" w:cs="Times New Roman"/>
          </w:rPr>
          <w:t>represent</w:t>
        </w:r>
        <w:r w:rsidR="004463A0">
          <w:rPr>
            <w:rFonts w:ascii="Times New Roman" w:hAnsi="Times New Roman" w:cs="Times New Roman"/>
          </w:rPr>
          <w:t xml:space="preserve"> the mean</w:t>
        </w:r>
        <w:r w:rsidR="00327372">
          <w:rPr>
            <w:rFonts w:ascii="Times New Roman" w:hAnsi="Times New Roman" w:cs="Times New Roman"/>
          </w:rPr>
          <w:t xml:space="preserve"> value for each region</w:t>
        </w:r>
      </w:ins>
      <w:ins w:id="84" w:author="Gabriel Nakamura" w:date="2023-03-07T16:26:00Z">
        <w:r w:rsidR="006C378F">
          <w:rPr>
            <w:rFonts w:ascii="Times New Roman" w:hAnsi="Times New Roman" w:cs="Times New Roman"/>
          </w:rPr>
          <w:t xml:space="preserve">. </w:t>
        </w:r>
      </w:ins>
      <w:ins w:id="85" w:author="Gabriel Nakamura" w:date="2023-03-07T17:18:00Z">
        <w:r w:rsidR="00A92E1C">
          <w:rPr>
            <w:rFonts w:ascii="Times New Roman" w:hAnsi="Times New Roman" w:cs="Times New Roman"/>
          </w:rPr>
          <w:t xml:space="preserve">In </w:t>
        </w:r>
      </w:ins>
      <w:ins w:id="86" w:author="Gabriel Nakamura" w:date="2023-03-07T16:28:00Z">
        <w:r w:rsidR="000334AC">
          <w:rPr>
            <w:rFonts w:ascii="Times New Roman" w:hAnsi="Times New Roman" w:cs="Times New Roman"/>
          </w:rPr>
          <w:t xml:space="preserve">E </w:t>
        </w:r>
      </w:ins>
      <w:ins w:id="87" w:author="Gabriel Nakamura" w:date="2023-03-07T17:19:00Z">
        <w:r w:rsidR="00321170">
          <w:rPr>
            <w:rFonts w:ascii="Times New Roman" w:hAnsi="Times New Roman" w:cs="Times New Roman"/>
          </w:rPr>
          <w:t xml:space="preserve">is </w:t>
        </w:r>
      </w:ins>
      <w:ins w:id="88" w:author="Gabriel Nakamura" w:date="2023-03-07T16:28:00Z">
        <w:r w:rsidR="00BD5919">
          <w:rPr>
            <w:rFonts w:ascii="Times New Roman" w:hAnsi="Times New Roman" w:cs="Times New Roman"/>
          </w:rPr>
          <w:t xml:space="preserve">the number of </w:t>
        </w:r>
      </w:ins>
      <w:ins w:id="89" w:author="Gabriel Nakamura" w:date="2023-03-07T16:30:00Z">
        <w:r w:rsidR="00DE50E0">
          <w:rPr>
            <w:rFonts w:ascii="Times New Roman" w:hAnsi="Times New Roman" w:cs="Times New Roman"/>
          </w:rPr>
          <w:t>times count</w:t>
        </w:r>
      </w:ins>
      <w:ins w:id="90" w:author="Gabriel Nakamura" w:date="2023-03-07T16:31:00Z">
        <w:r w:rsidR="00DE50E0">
          <w:rPr>
            <w:rFonts w:ascii="Times New Roman" w:hAnsi="Times New Roman" w:cs="Times New Roman"/>
          </w:rPr>
          <w:t xml:space="preserve">ry names </w:t>
        </w:r>
      </w:ins>
      <w:ins w:id="91" w:author="Gabriel Nakamura" w:date="2023-03-07T17:33:00Z">
        <w:r w:rsidR="004574CE">
          <w:rPr>
            <w:rFonts w:ascii="Times New Roman" w:hAnsi="Times New Roman" w:cs="Times New Roman"/>
          </w:rPr>
          <w:t>appeared</w:t>
        </w:r>
      </w:ins>
      <w:ins w:id="92" w:author="Gabriel Nakamura" w:date="2023-03-07T16:28:00Z">
        <w:r w:rsidR="00BD5919">
          <w:rPr>
            <w:rFonts w:ascii="Times New Roman" w:hAnsi="Times New Roman" w:cs="Times New Roman"/>
          </w:rPr>
          <w:t xml:space="preserve"> in the article </w:t>
        </w:r>
      </w:ins>
      <w:ins w:id="93" w:author="Gabriel Nakamura" w:date="2023-03-07T16:29:00Z">
        <w:r w:rsidR="003B33AF">
          <w:rPr>
            <w:rFonts w:ascii="Times New Roman" w:hAnsi="Times New Roman" w:cs="Times New Roman"/>
          </w:rPr>
          <w:t xml:space="preserve">titles </w:t>
        </w:r>
      </w:ins>
      <w:ins w:id="94" w:author="Gabriel Nakamura" w:date="2023-03-07T16:28:00Z">
        <w:r w:rsidR="00BD5919">
          <w:rPr>
            <w:rFonts w:ascii="Times New Roman" w:hAnsi="Times New Roman" w:cs="Times New Roman"/>
          </w:rPr>
          <w:t>produced by each region.</w:t>
        </w:r>
      </w:ins>
      <w:ins w:id="95" w:author="Gabriel Nakamura" w:date="2023-03-07T16:48:00Z">
        <w:r w:rsidR="00114A69">
          <w:rPr>
            <w:rFonts w:ascii="Times New Roman" w:hAnsi="Times New Roman" w:cs="Times New Roman"/>
          </w:rPr>
          <w:t xml:space="preserve"> For all figures</w:t>
        </w:r>
      </w:ins>
      <w:ins w:id="96" w:author="Gabriel Nakamura" w:date="2023-03-07T17:21:00Z">
        <w:r w:rsidR="00E23783">
          <w:rPr>
            <w:rFonts w:ascii="Times New Roman" w:hAnsi="Times New Roman" w:cs="Times New Roman"/>
          </w:rPr>
          <w:t>,</w:t>
        </w:r>
      </w:ins>
      <w:ins w:id="97" w:author="Gabriel Nakamura" w:date="2023-03-07T16:48:00Z">
        <w:r w:rsidR="00114A69">
          <w:rPr>
            <w:rFonts w:ascii="Times New Roman" w:hAnsi="Times New Roman" w:cs="Times New Roman"/>
          </w:rPr>
          <w:t xml:space="preserve"> we used </w:t>
        </w:r>
      </w:ins>
      <w:ins w:id="98" w:author="Gabriel Nakamura" w:date="2023-03-07T17:22:00Z">
        <w:r w:rsidR="00C27F5E">
          <w:rPr>
            <w:rFonts w:ascii="Times New Roman" w:hAnsi="Times New Roman" w:cs="Times New Roman"/>
          </w:rPr>
          <w:t xml:space="preserve">data from </w:t>
        </w:r>
      </w:ins>
      <w:ins w:id="99" w:author="Gabriel Nakamura" w:date="2023-03-07T16:48:00Z">
        <w:r w:rsidR="00114A69">
          <w:rPr>
            <w:rFonts w:ascii="Times New Roman" w:hAnsi="Times New Roman" w:cs="Times New Roman"/>
          </w:rPr>
          <w:t xml:space="preserve">the top 1000 cited articles </w:t>
        </w:r>
      </w:ins>
      <w:ins w:id="100" w:author="Gabriel Nakamura" w:date="2023-03-07T17:21:00Z">
        <w:r w:rsidR="00155C66">
          <w:rPr>
            <w:rFonts w:ascii="Times New Roman" w:hAnsi="Times New Roman" w:cs="Times New Roman"/>
          </w:rPr>
          <w:t xml:space="preserve">in </w:t>
        </w:r>
      </w:ins>
      <w:ins w:id="101" w:author="Gabriel Nakamura" w:date="2023-03-07T17:22:00Z">
        <w:r w:rsidR="004609C0">
          <w:rPr>
            <w:rFonts w:ascii="Times New Roman" w:hAnsi="Times New Roman" w:cs="Times New Roman"/>
          </w:rPr>
          <w:t>high-ranked</w:t>
        </w:r>
      </w:ins>
      <w:ins w:id="102" w:author="Gabriel Nakamura" w:date="2023-03-07T17:21:00Z">
        <w:r w:rsidR="00155C66">
          <w:rPr>
            <w:rFonts w:ascii="Times New Roman" w:hAnsi="Times New Roman" w:cs="Times New Roman"/>
          </w:rPr>
          <w:t xml:space="preserve"> Ecology and Evolution journals </w:t>
        </w:r>
      </w:ins>
      <w:ins w:id="103" w:author="Gabriel Nakamura" w:date="2023-03-07T16:48:00Z">
        <w:r w:rsidR="00114A69">
          <w:rPr>
            <w:rFonts w:ascii="Times New Roman" w:hAnsi="Times New Roman" w:cs="Times New Roman"/>
          </w:rPr>
          <w:t xml:space="preserve">for each </w:t>
        </w:r>
      </w:ins>
      <w:ins w:id="104" w:author="Gabriel Nakamura" w:date="2023-03-07T17:22:00Z">
        <w:r w:rsidR="00C27F5E">
          <w:rPr>
            <w:rFonts w:ascii="Times New Roman" w:hAnsi="Times New Roman" w:cs="Times New Roman"/>
          </w:rPr>
          <w:t xml:space="preserve">world </w:t>
        </w:r>
      </w:ins>
      <w:ins w:id="105" w:author="Gabriel Nakamura" w:date="2023-03-07T16:48:00Z">
        <w:r w:rsidR="00114A69">
          <w:rPr>
            <w:rFonts w:ascii="Times New Roman" w:hAnsi="Times New Roman" w:cs="Times New Roman"/>
          </w:rPr>
          <w:t>region.</w:t>
        </w:r>
      </w:ins>
    </w:p>
    <w:p w14:paraId="74CD3EC9" w14:textId="77777777" w:rsidR="006514D4" w:rsidRPr="004663FE" w:rsidRDefault="006514D4" w:rsidP="004F7444">
      <w:pPr>
        <w:spacing w:line="480" w:lineRule="auto"/>
        <w:ind w:firstLine="720"/>
        <w:rPr>
          <w:rFonts w:ascii="Times New Roman" w:hAnsi="Times New Roman" w:cs="Times New Roman"/>
          <w:lang w:val="pt-BR"/>
          <w:rPrChange w:id="106" w:author="Gabriel Nakamura" w:date="2023-03-07T17:35:00Z">
            <w:rPr>
              <w:rFonts w:ascii="Times New Roman" w:hAnsi="Times New Roman" w:cs="Times New Roman"/>
            </w:rPr>
          </w:rPrChange>
        </w:rPr>
        <w:pPrChange w:id="107" w:author="Gabriel Nakamura" w:date="2023-03-07T08:44:00Z">
          <w:pPr>
            <w:spacing w:line="480" w:lineRule="auto"/>
          </w:pPr>
        </w:pPrChange>
      </w:pPr>
    </w:p>
    <w:p w14:paraId="2B8E6E56" w14:textId="4503BF0A" w:rsidR="00595FE9"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w:t>
      </w:r>
      <w:del w:id="108" w:author="Gabriel Nakamura" w:date="2023-03-07T17:49:00Z">
        <w:r w:rsidDel="00DF32EA">
          <w:rPr>
            <w:rFonts w:ascii="Times New Roman" w:hAnsi="Times New Roman" w:cs="Times New Roman"/>
          </w:rPr>
          <w:delText xml:space="preserve">have </w:delText>
        </w:r>
      </w:del>
      <w:ins w:id="109" w:author="Gabriel Nakamura" w:date="2023-03-07T17:49:00Z">
        <w:r w:rsidR="00DF32EA">
          <w:rPr>
            <w:rFonts w:ascii="Times New Roman" w:hAnsi="Times New Roman" w:cs="Times New Roman"/>
          </w:rPr>
          <w:t>has</w:t>
        </w:r>
        <w:r w:rsidR="00DF32EA">
          <w:rPr>
            <w:rFonts w:ascii="Times New Roman" w:hAnsi="Times New Roman" w:cs="Times New Roman"/>
          </w:rPr>
          <w:t xml:space="preserve"> </w:t>
        </w:r>
      </w:ins>
      <w:r>
        <w:rPr>
          <w:rFonts w:ascii="Times New Roman" w:hAnsi="Times New Roman" w:cs="Times New Roman"/>
        </w:rPr>
        <w:t>grown</w:t>
      </w:r>
      <w:del w:id="110" w:author="Gabriel Nakamura" w:date="2023-03-07T16:49:00Z">
        <w:r w:rsidDel="005B3F00">
          <w:rPr>
            <w:rFonts w:ascii="Times New Roman" w:hAnsi="Times New Roman" w:cs="Times New Roman"/>
          </w:rPr>
          <w:delText xml:space="preserve"> [ref]</w:delText>
        </w:r>
      </w:del>
      <w:r>
        <w:rPr>
          <w:rFonts w:ascii="Times New Roman" w:hAnsi="Times New Roman" w:cs="Times New Roman"/>
        </w:rPr>
        <w:t xml:space="preserve">,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ins w:id="111" w:author="Gabriel Nakamura" w:date="2023-03-07T08:33:00Z">
        <w:r w:rsidR="00DB6B04">
          <w:rPr>
            <w:rFonts w:ascii="Times New Roman" w:hAnsi="Times New Roman" w:cs="Times New Roman"/>
          </w:rPr>
          <w:t>g</w:t>
        </w:r>
      </w:ins>
      <w:del w:id="112" w:author="Gabriel Nakamura" w:date="2023-03-07T08:33:00Z">
        <w:r w:rsidR="00407CA8" w:rsidDel="00DB6B04">
          <w:rPr>
            <w:rFonts w:ascii="Times New Roman" w:hAnsi="Times New Roman" w:cs="Times New Roman"/>
          </w:rPr>
          <w:delText>G</w:delText>
        </w:r>
      </w:del>
      <w:r w:rsidR="00407CA8">
        <w:rPr>
          <w:rFonts w:ascii="Times New Roman" w:hAnsi="Times New Roman" w:cs="Times New Roman"/>
        </w:rPr>
        <w:t xml:space="preserve">lobal </w:t>
      </w:r>
      <w:r w:rsidR="00747C21">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t is rare to find a call that does not contain</w:t>
      </w:r>
      <w:ins w:id="113" w:author="Gabriel Nakamura" w:date="2023-03-07T17:22:00Z">
        <w:r w:rsidR="004609C0">
          <w:rPr>
            <w:rFonts w:ascii="Times New Roman" w:hAnsi="Times New Roman" w:cs="Times New Roman"/>
          </w:rPr>
          <w:t xml:space="preserve"> </w:t>
        </w:r>
      </w:ins>
      <w:del w:id="114" w:author="Gabriel Nakamura" w:date="2023-03-07T17:22:00Z">
        <w:r w:rsidR="00E52060" w:rsidDel="004609C0">
          <w:rPr>
            <w:rFonts w:ascii="Times New Roman" w:hAnsi="Times New Roman" w:cs="Times New Roman"/>
          </w:rPr>
          <w:delText xml:space="preserve"> </w:delText>
        </w:r>
        <w:r w:rsidR="00EE303E" w:rsidDel="004609C0">
          <w:rPr>
            <w:rFonts w:ascii="Times New Roman" w:hAnsi="Times New Roman" w:cs="Times New Roman"/>
          </w:rPr>
          <w:delText xml:space="preserve">the </w:delText>
        </w:r>
      </w:del>
      <w:r w:rsidR="00E52060">
        <w:rPr>
          <w:rFonts w:ascii="Times New Roman" w:hAnsi="Times New Roman" w:cs="Times New Roman"/>
        </w:rPr>
        <w:t>statement</w:t>
      </w:r>
      <w:ins w:id="115" w:author="José Alexandre Diniz FIlho" w:date="2022-08-10T16:08:00Z">
        <w:r w:rsidR="00441618">
          <w:rPr>
            <w:rFonts w:ascii="Times New Roman" w:hAnsi="Times New Roman" w:cs="Times New Roman"/>
          </w:rPr>
          <w:t>s like</w:t>
        </w:r>
      </w:ins>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w:t>
      </w:r>
      <w:ins w:id="116" w:author="Gabriel Nakamura" w:date="2023-03-07T17:22:00Z">
        <w:r w:rsidR="004609C0">
          <w:rPr>
            <w:rFonts w:ascii="Times New Roman" w:hAnsi="Times New Roman" w:cs="Times New Roman"/>
          </w:rPr>
          <w:t xml:space="preserve">the </w:t>
        </w:r>
      </w:ins>
      <w:r w:rsidR="00B90B48">
        <w:rPr>
          <w:rFonts w:ascii="Times New Roman" w:hAnsi="Times New Roman" w:cs="Times New Roman"/>
        </w:rPr>
        <w:t xml:space="preserve">decolonization of science </w:t>
      </w:r>
      <w:r w:rsidR="00B90B48">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{"citationID":"gdeMBugO","properties":{"formattedCitation":"\\super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46428C" w:rsidRPr="0046428C">
        <w:rPr>
          <w:rFonts w:ascii="Times New Roman" w:hAnsi="Times New Roman" w:cs="Times New Roman"/>
          <w:vertAlign w:val="superscript"/>
        </w:rPr>
        <w:t>3</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ins w:id="117" w:author="Gabriel Nakamura" w:date="2023-03-07T16:49:00Z">
        <w:r w:rsidR="00E03442">
          <w:rPr>
            <w:rFonts w:ascii="Times New Roman" w:hAnsi="Times New Roman" w:cs="Times New Roman"/>
          </w:rPr>
          <w:t>G</w:t>
        </w:r>
      </w:ins>
      <w:del w:id="118" w:author="Gabriel Nakamura" w:date="2023-03-07T16:49:00Z">
        <w:r w:rsidR="00DD743C" w:rsidDel="00E03442">
          <w:rPr>
            <w:rFonts w:ascii="Times New Roman" w:hAnsi="Times New Roman" w:cs="Times New Roman"/>
          </w:rPr>
          <w:delText>g</w:delText>
        </w:r>
      </w:del>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are viewed as experts while </w:t>
      </w:r>
      <w:r w:rsidR="00B90B48">
        <w:rPr>
          <w:rFonts w:ascii="Times New Roman" w:hAnsi="Times New Roman" w:cs="Times New Roman"/>
        </w:rPr>
        <w:t xml:space="preserve">researchers from </w:t>
      </w:r>
      <w:r w:rsidR="005D6954">
        <w:rPr>
          <w:rFonts w:ascii="Times New Roman" w:hAnsi="Times New Roman" w:cs="Times New Roman"/>
        </w:rPr>
        <w:t xml:space="preserve">the </w:t>
      </w:r>
      <w:ins w:id="119" w:author="Gabriel Nakamura" w:date="2023-03-07T16:49:00Z">
        <w:r w:rsidR="00E03442">
          <w:rPr>
            <w:rFonts w:ascii="Times New Roman" w:hAnsi="Times New Roman" w:cs="Times New Roman"/>
          </w:rPr>
          <w:t>G</w:t>
        </w:r>
      </w:ins>
      <w:del w:id="120" w:author="Gabriel Nakamura" w:date="2023-03-07T16:49:00Z">
        <w:r w:rsidR="00DD743C" w:rsidDel="00E03442">
          <w:rPr>
            <w:rFonts w:ascii="Times New Roman" w:hAnsi="Times New Roman" w:cs="Times New Roman"/>
          </w:rPr>
          <w:delText>g</w:delText>
        </w:r>
      </w:del>
      <w:r w:rsidR="00DD743C">
        <w:rPr>
          <w:rFonts w:ascii="Times New Roman" w:hAnsi="Times New Roman" w:cs="Times New Roman"/>
        </w:rPr>
        <w:t xml:space="preserve">lobal </w:t>
      </w:r>
      <w:ins w:id="121" w:author="Gabriel Nakamura" w:date="2023-03-07T16:49:00Z">
        <w:r w:rsidR="00E03442">
          <w:rPr>
            <w:rFonts w:ascii="Times New Roman" w:hAnsi="Times New Roman" w:cs="Times New Roman"/>
          </w:rPr>
          <w:t>S</w:t>
        </w:r>
      </w:ins>
      <w:del w:id="122" w:author="Gabriel Nakamura" w:date="2023-03-07T16:49:00Z">
        <w:r w:rsidR="00DD743C" w:rsidDel="00E03442">
          <w:rPr>
            <w:rFonts w:ascii="Times New Roman" w:hAnsi="Times New Roman" w:cs="Times New Roman"/>
          </w:rPr>
          <w:delText>s</w:delText>
        </w:r>
      </w:del>
      <w:r w:rsidR="00DD743C">
        <w:rPr>
          <w:rFonts w:ascii="Times New Roman" w:hAnsi="Times New Roman" w:cs="Times New Roman"/>
        </w:rPr>
        <w:t>outh</w:t>
      </w:r>
      <w:r w:rsidR="00B90B48">
        <w:rPr>
          <w:rFonts w:ascii="Times New Roman" w:hAnsi="Times New Roman" w:cs="Times New Roman"/>
        </w:rPr>
        <w:t xml:space="preserve"> are seeing as rare exceptions of scientific authority</w:t>
      </w:r>
      <w:r w:rsidR="00385E2B">
        <w:rPr>
          <w:rFonts w:ascii="Times New Roman" w:hAnsi="Times New Roman" w:cs="Times New Roman"/>
        </w:rPr>
        <w:t>, or even doing untrustworthy science</w:t>
      </w:r>
      <w:del w:id="123" w:author="Gabriel Nakamura" w:date="2023-03-07T16:50:00Z">
        <w:r w:rsidR="00385E2B" w:rsidDel="00A4648B">
          <w:rPr>
            <w:rFonts w:ascii="Times New Roman" w:hAnsi="Times New Roman" w:cs="Times New Roman"/>
          </w:rPr>
          <w:delText xml:space="preserve"> (like Saul Goodman)</w:delText>
        </w:r>
      </w:del>
      <w:r w:rsidR="00DD743C">
        <w:rPr>
          <w:rFonts w:ascii="Times New Roman" w:hAnsi="Times New Roman" w:cs="Times New Roman"/>
        </w:rPr>
        <w:t xml:space="preserve">. </w:t>
      </w:r>
      <w:r w:rsidR="001940D3">
        <w:rPr>
          <w:rFonts w:ascii="Times New Roman" w:hAnsi="Times New Roman" w:cs="Times New Roman"/>
        </w:rPr>
        <w:t>E</w:t>
      </w:r>
      <w:r w:rsidR="004A59FA">
        <w:rPr>
          <w:rFonts w:ascii="Times New Roman" w:hAnsi="Times New Roman" w:cs="Times New Roman"/>
        </w:rPr>
        <w:t xml:space="preserve">xpertise </w:t>
      </w:r>
      <w:ins w:id="124" w:author="Gabriel Nakamura" w:date="2023-03-07T17:23:00Z">
        <w:r w:rsidR="004609C0">
          <w:rPr>
            <w:rFonts w:ascii="Times New Roman" w:hAnsi="Times New Roman" w:cs="Times New Roman"/>
          </w:rPr>
          <w:t xml:space="preserve">in </w:t>
        </w:r>
      </w:ins>
      <w:r w:rsidR="004A59FA">
        <w:rPr>
          <w:rFonts w:ascii="Times New Roman" w:hAnsi="Times New Roman" w:cs="Times New Roman"/>
        </w:rPr>
        <w:t xml:space="preserve">colonization </w:t>
      </w:r>
      <w:ins w:id="125" w:author="Gabriel Nakamura" w:date="2023-03-07T17:23:00Z">
        <w:r w:rsidR="004609C0">
          <w:rPr>
            <w:rFonts w:ascii="Times New Roman" w:hAnsi="Times New Roman" w:cs="Times New Roman"/>
          </w:rPr>
          <w:t>manifests</w:t>
        </w:r>
      </w:ins>
      <w:del w:id="126" w:author="Gabriel Nakamura" w:date="2023-03-07T17:23:00Z">
        <w:r w:rsidR="00385E2B" w:rsidDel="004609C0">
          <w:rPr>
            <w:rFonts w:ascii="Times New Roman" w:hAnsi="Times New Roman" w:cs="Times New Roman"/>
          </w:rPr>
          <w:delText>manifest</w:delText>
        </w:r>
      </w:del>
      <w:r w:rsidR="00385E2B">
        <w:rPr>
          <w:rFonts w:ascii="Times New Roman" w:hAnsi="Times New Roman" w:cs="Times New Roman"/>
        </w:rPr>
        <w:t xml:space="preserve"> in different instances. One is the </w:t>
      </w:r>
      <w:r w:rsidR="00595FE9">
        <w:rPr>
          <w:rFonts w:ascii="Times New Roman" w:hAnsi="Times New Roman" w:cs="Times New Roman"/>
        </w:rPr>
        <w:t>citation bias towards global north researchers</w:t>
      </w:r>
      <w:ins w:id="127" w:author="Gabriel Nakamura" w:date="2023-03-07T09:03:00Z">
        <w:r w:rsidR="00183A60">
          <w:rPr>
            <w:rFonts w:ascii="Times New Roman" w:hAnsi="Times New Roman" w:cs="Times New Roman"/>
          </w:rPr>
          <w:t xml:space="preserve"> (Figure 1</w:t>
        </w:r>
      </w:ins>
      <w:ins w:id="128" w:author="Gabriel Nakamura" w:date="2023-03-07T16:50:00Z">
        <w:r w:rsidR="00A4648B">
          <w:rPr>
            <w:rFonts w:ascii="Times New Roman" w:hAnsi="Times New Roman" w:cs="Times New Roman"/>
          </w:rPr>
          <w:t>A-D</w:t>
        </w:r>
      </w:ins>
      <w:ins w:id="129" w:author="Gabriel Nakamura" w:date="2023-03-07T09:03:00Z">
        <w:r w:rsidR="00183A60">
          <w:rPr>
            <w:rFonts w:ascii="Times New Roman" w:hAnsi="Times New Roman" w:cs="Times New Roman"/>
          </w:rPr>
          <w:t>)</w:t>
        </w:r>
      </w:ins>
      <w:r w:rsidR="00385E2B">
        <w:rPr>
          <w:rFonts w:ascii="Times New Roman" w:hAnsi="Times New Roman" w:cs="Times New Roman"/>
        </w:rPr>
        <w:t>.</w:t>
      </w:r>
      <w:r w:rsidR="004E6376">
        <w:rPr>
          <w:rFonts w:ascii="Times New Roman" w:hAnsi="Times New Roman" w:cs="Times New Roman"/>
        </w:rPr>
        <w:t xml:space="preserve"> </w:t>
      </w:r>
      <w:r w:rsidR="00385E2B">
        <w:rPr>
          <w:rFonts w:ascii="Times New Roman" w:hAnsi="Times New Roman" w:cs="Times New Roman"/>
        </w:rPr>
        <w:t>Another example is</w:t>
      </w:r>
      <w:r w:rsidR="00595FE9">
        <w:rPr>
          <w:rFonts w:ascii="Times New Roman" w:hAnsi="Times New Roman" w:cs="Times New Roman"/>
        </w:rPr>
        <w:t xml:space="preserve"> 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global south as plenary speakers or even their presence in 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traditional journals, only </w:t>
      </w:r>
      <w:r w:rsidR="004A59FA">
        <w:rPr>
          <w:rFonts w:ascii="Times New Roman" w:hAnsi="Times New Roman" w:cs="Times New Roman"/>
        </w:rPr>
        <w:t>to cite a few</w:t>
      </w:r>
      <w:r w:rsidR="00595FE9">
        <w:rPr>
          <w:rFonts w:ascii="Times New Roman" w:hAnsi="Times New Roman" w:cs="Times New Roman"/>
        </w:rPr>
        <w:t>. Like in Lord of The Rings’ famous quotation</w:t>
      </w:r>
      <w:ins w:id="130" w:author="Gabriel Nakamura" w:date="2023-03-07T17:23:00Z">
        <w:r w:rsidR="004609C0">
          <w:rPr>
            <w:rFonts w:ascii="Times New Roman" w:hAnsi="Times New Roman" w:cs="Times New Roman"/>
          </w:rPr>
          <w:t>,</w:t>
        </w:r>
      </w:ins>
      <w:r w:rsidR="00595FE9">
        <w:rPr>
          <w:rFonts w:ascii="Times New Roman" w:hAnsi="Times New Roman" w:cs="Times New Roman"/>
        </w:rPr>
        <w:t xml:space="preserve">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ins w:id="131" w:author="Gabriel Nakamura" w:date="2023-01-06T11:09:00Z">
        <w:r w:rsidR="00A92FFD">
          <w:rPr>
            <w:rFonts w:ascii="Times New Roman" w:hAnsi="Times New Roman" w:cs="Times New Roman"/>
          </w:rPr>
          <w:t xml:space="preserve"> take the ring to</w:t>
        </w:r>
      </w:ins>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683AD116"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lastRenderedPageBreak/>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ins w:id="132" w:author="Gabriel Nakamura" w:date="2023-03-07T17:00:00Z">
        <w:r w:rsidR="00EC5649">
          <w:rPr>
            <w:rFonts w:ascii="Times New Roman" w:hAnsi="Times New Roman" w:cs="Times New Roman"/>
          </w:rPr>
          <w:t xml:space="preserve">reduce the </w:t>
        </w:r>
        <w:r w:rsidR="005458CF">
          <w:rPr>
            <w:rFonts w:ascii="Times New Roman" w:hAnsi="Times New Roman" w:cs="Times New Roman"/>
          </w:rPr>
          <w:t xml:space="preserve">practices that </w:t>
        </w:r>
      </w:ins>
      <w:ins w:id="133" w:author="Gabriel Nakamura" w:date="2023-03-07T17:23:00Z">
        <w:r w:rsidR="00802661">
          <w:rPr>
            <w:rFonts w:ascii="Times New Roman" w:hAnsi="Times New Roman" w:cs="Times New Roman"/>
          </w:rPr>
          <w:t>promote</w:t>
        </w:r>
      </w:ins>
      <w:ins w:id="134" w:author="Gabriel Nakamura" w:date="2023-03-07T17:01:00Z">
        <w:r w:rsidR="005458CF">
          <w:rPr>
            <w:rFonts w:ascii="Times New Roman" w:hAnsi="Times New Roman" w:cs="Times New Roman"/>
          </w:rPr>
          <w:t xml:space="preserve"> the </w:t>
        </w:r>
      </w:ins>
      <w:ins w:id="135" w:author="Gabriel Nakamura" w:date="2023-03-07T17:50:00Z">
        <w:r w:rsidR="005C0CBB">
          <w:rPr>
            <w:rFonts w:ascii="Times New Roman" w:hAnsi="Times New Roman" w:cs="Times New Roman"/>
          </w:rPr>
          <w:t>global academic</w:t>
        </w:r>
      </w:ins>
      <w:ins w:id="136" w:author="Gabriel Nakamura" w:date="2023-03-07T17:51:00Z">
        <w:r w:rsidR="005C0CBB">
          <w:rPr>
            <w:rFonts w:ascii="Times New Roman" w:hAnsi="Times New Roman" w:cs="Times New Roman"/>
          </w:rPr>
          <w:t xml:space="preserve"> labor</w:t>
        </w:r>
      </w:ins>
      <w:ins w:id="137" w:author="Gabriel Nakamura" w:date="2023-03-07T17:50:00Z">
        <w:r w:rsidR="005C0CBB">
          <w:rPr>
            <w:rFonts w:ascii="Times New Roman" w:hAnsi="Times New Roman" w:cs="Times New Roman"/>
          </w:rPr>
          <w:t xml:space="preserve"> </w:t>
        </w:r>
      </w:ins>
      <w:ins w:id="138" w:author="Gabriel Nakamura" w:date="2023-03-07T17:01:00Z">
        <w:r w:rsidR="005458CF">
          <w:rPr>
            <w:rFonts w:ascii="Times New Roman" w:hAnsi="Times New Roman" w:cs="Times New Roman"/>
          </w:rPr>
          <w:t>divis</w:t>
        </w:r>
      </w:ins>
      <w:ins w:id="139" w:author="Gabriel Nakamura" w:date="2023-03-07T17:02:00Z">
        <w:r w:rsidR="0062526E">
          <w:rPr>
            <w:rFonts w:ascii="Times New Roman" w:hAnsi="Times New Roman" w:cs="Times New Roman"/>
          </w:rPr>
          <w:t xml:space="preserve">ion that puts Global South </w:t>
        </w:r>
      </w:ins>
      <w:ins w:id="140" w:author="Gabriel Nakamura" w:date="2023-03-07T17:03:00Z">
        <w:r w:rsidR="00A67D4F">
          <w:rPr>
            <w:rFonts w:ascii="Times New Roman" w:hAnsi="Times New Roman" w:cs="Times New Roman"/>
          </w:rPr>
          <w:t xml:space="preserve">researchers </w:t>
        </w:r>
        <w:r w:rsidR="0062526E">
          <w:rPr>
            <w:rFonts w:ascii="Times New Roman" w:hAnsi="Times New Roman" w:cs="Times New Roman"/>
          </w:rPr>
          <w:t xml:space="preserve">as primarily </w:t>
        </w:r>
        <w:r w:rsidR="00A67D4F">
          <w:rPr>
            <w:rFonts w:ascii="Times New Roman" w:hAnsi="Times New Roman" w:cs="Times New Roman"/>
          </w:rPr>
          <w:t>data gathers</w:t>
        </w:r>
        <w:r w:rsidR="00C726DA">
          <w:rPr>
            <w:rFonts w:ascii="Times New Roman" w:hAnsi="Times New Roman" w:cs="Times New Roman"/>
          </w:rPr>
          <w:t xml:space="preserve"> or case study producers. </w:t>
        </w:r>
      </w:ins>
      <w:ins w:id="141" w:author="Gabriel Nakamura" w:date="2023-03-07T17:04:00Z">
        <w:r w:rsidR="00047FDB">
          <w:rPr>
            <w:rFonts w:ascii="Times New Roman" w:hAnsi="Times New Roman" w:cs="Times New Roman"/>
          </w:rPr>
          <w:t xml:space="preserve">This is what we call here </w:t>
        </w:r>
      </w:ins>
      <w:ins w:id="142" w:author="Gabriel Nakamura" w:date="2023-03-07T17:23:00Z">
        <w:r w:rsidR="00802661">
          <w:rPr>
            <w:rFonts w:ascii="Times New Roman" w:hAnsi="Times New Roman" w:cs="Times New Roman"/>
          </w:rPr>
          <w:t>a</w:t>
        </w:r>
      </w:ins>
      <w:ins w:id="143" w:author="Gabriel Nakamura" w:date="2023-03-07T17:04:00Z">
        <w:r w:rsidR="00047FDB">
          <w:rPr>
            <w:rFonts w:ascii="Times New Roman" w:hAnsi="Times New Roman" w:cs="Times New Roman"/>
          </w:rPr>
          <w:t xml:space="preserve"> </w:t>
        </w:r>
      </w:ins>
      <w:del w:id="144" w:author="Gabriel Nakamura" w:date="2023-03-07T17:04:00Z">
        <w:r w:rsidR="00DD743C" w:rsidRPr="00437D98" w:rsidDel="00047FDB">
          <w:rPr>
            <w:rFonts w:ascii="Times New Roman" w:hAnsi="Times New Roman" w:cs="Times New Roman"/>
            <w:rPrChange w:id="145" w:author="Gabriel Nakamura" w:date="2023-03-07T16:10:00Z">
              <w:rPr>
                <w:rFonts w:ascii="Times New Roman" w:hAnsi="Times New Roman" w:cs="Times New Roman"/>
                <w:highlight w:val="yellow"/>
              </w:rPr>
            </w:rPrChange>
          </w:rPr>
          <w:delText xml:space="preserve">decolonize </w:delText>
        </w:r>
      </w:del>
      <w:ins w:id="146" w:author="Gabriel Nakamura" w:date="2023-03-07T17:04:00Z">
        <w:r w:rsidR="00047FDB">
          <w:rPr>
            <w:rFonts w:ascii="Times New Roman" w:hAnsi="Times New Roman" w:cs="Times New Roman"/>
          </w:rPr>
          <w:t>colonial practice of</w:t>
        </w:r>
        <w:r w:rsidR="00047FDB" w:rsidRPr="00437D98">
          <w:rPr>
            <w:rFonts w:ascii="Times New Roman" w:hAnsi="Times New Roman" w:cs="Times New Roman"/>
            <w:rPrChange w:id="147" w:author="Gabriel Nakamura" w:date="2023-03-07T16:10:00Z">
              <w:rPr>
                <w:rFonts w:ascii="Times New Roman" w:hAnsi="Times New Roman" w:cs="Times New Roman"/>
                <w:highlight w:val="yellow"/>
              </w:rPr>
            </w:rPrChange>
          </w:rPr>
          <w:t xml:space="preserve"> </w:t>
        </w:r>
      </w:ins>
      <w:ins w:id="148" w:author="Gabriel Nakamura" w:date="2023-03-07T16:57:00Z">
        <w:r w:rsidR="009A7CD2">
          <w:rPr>
            <w:rFonts w:ascii="Times New Roman" w:hAnsi="Times New Roman" w:cs="Times New Roman"/>
          </w:rPr>
          <w:t xml:space="preserve">intellectual </w:t>
        </w:r>
      </w:ins>
      <w:r w:rsidR="00DD743C" w:rsidRPr="00437D98">
        <w:rPr>
          <w:rFonts w:ascii="Times New Roman" w:hAnsi="Times New Roman" w:cs="Times New Roman"/>
          <w:rPrChange w:id="149" w:author="Gabriel Nakamura" w:date="2023-03-07T16:10:00Z">
            <w:rPr>
              <w:rFonts w:ascii="Times New Roman" w:hAnsi="Times New Roman" w:cs="Times New Roman"/>
              <w:highlight w:val="yellow"/>
            </w:rPr>
          </w:rPrChange>
        </w:rPr>
        <w:t>expertise</w:t>
      </w:r>
      <w:r w:rsidR="0020284A" w:rsidRPr="00437D98">
        <w:rPr>
          <w:rFonts w:ascii="Times New Roman" w:hAnsi="Times New Roman" w:cs="Times New Roman"/>
          <w:rPrChange w:id="150" w:author="Gabriel Nakamura" w:date="2023-03-07T16:10:00Z">
            <w:rPr>
              <w:rFonts w:ascii="Times New Roman" w:hAnsi="Times New Roman" w:cs="Times New Roman"/>
              <w:highlight w:val="yellow"/>
            </w:rPr>
          </w:rPrChange>
        </w:rPr>
        <w:t>.</w:t>
      </w:r>
      <w:r w:rsidR="00625EA4" w:rsidRPr="00437D98">
        <w:rPr>
          <w:rFonts w:ascii="Times New Roman" w:hAnsi="Times New Roman" w:cs="Times New Roman"/>
          <w:rPrChange w:id="151" w:author="Gabriel Nakamura" w:date="2023-03-07T16:10:00Z">
            <w:rPr>
              <w:rFonts w:ascii="Times New Roman" w:hAnsi="Times New Roman" w:cs="Times New Roman"/>
              <w:highlight w:val="yellow"/>
            </w:rPr>
          </w:rPrChange>
        </w:rPr>
        <w:t xml:space="preserve"> </w:t>
      </w:r>
      <w:del w:id="152" w:author="Gabriel Nakamura" w:date="2023-03-07T17:06:00Z">
        <w:r w:rsidR="00EE177B" w:rsidDel="00E01AE0">
          <w:rPr>
            <w:rFonts w:ascii="Times New Roman" w:hAnsi="Times New Roman" w:cs="Times New Roman"/>
          </w:rPr>
          <w:delText>That</w:delText>
        </w:r>
        <w:r w:rsidR="00625EA4" w:rsidDel="00E01AE0">
          <w:rPr>
            <w:rFonts w:ascii="Times New Roman" w:hAnsi="Times New Roman" w:cs="Times New Roman"/>
          </w:rPr>
          <w:delText xml:space="preserve"> </w:delText>
        </w:r>
      </w:del>
      <w:ins w:id="153" w:author="Gabriel Nakamura" w:date="2023-03-07T17:06:00Z">
        <w:r w:rsidR="00E01AE0">
          <w:rPr>
            <w:rFonts w:ascii="Times New Roman" w:hAnsi="Times New Roman" w:cs="Times New Roman"/>
          </w:rPr>
          <w:t>Overcoming this bias</w:t>
        </w:r>
        <w:r w:rsidR="00E01AE0">
          <w:rPr>
            <w:rFonts w:ascii="Times New Roman" w:hAnsi="Times New Roman" w:cs="Times New Roman"/>
          </w:rPr>
          <w:t xml:space="preserve"> </w:t>
        </w:r>
      </w:ins>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w:t>
      </w:r>
      <w:ins w:id="154" w:author="Gabriel Nakamura" w:date="2023-03-07T17:06:00Z">
        <w:r w:rsidR="00E01AE0">
          <w:rPr>
            <w:rFonts w:ascii="Times New Roman" w:hAnsi="Times New Roman" w:cs="Times New Roman"/>
          </w:rPr>
          <w:t xml:space="preserve">the </w:t>
        </w:r>
      </w:ins>
      <w:del w:id="155" w:author="Gabriel Nakamura" w:date="2023-03-07T17:06:00Z">
        <w:r w:rsidR="00625EA4" w:rsidDel="00E01AE0">
          <w:rPr>
            <w:rFonts w:ascii="Times New Roman" w:hAnsi="Times New Roman" w:cs="Times New Roman"/>
          </w:rPr>
          <w:delText xml:space="preserve">the </w:delText>
        </w:r>
      </w:del>
      <w:r w:rsidR="00625EA4">
        <w:rPr>
          <w:rFonts w:ascii="Times New Roman" w:hAnsi="Times New Roman" w:cs="Times New Roman"/>
        </w:rPr>
        <w:t xml:space="preserve">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ins w:id="156" w:author="Gabriel Nakamura" w:date="2023-03-07T17:25:00Z">
        <w:r w:rsidR="000E35A4">
          <w:rPr>
            <w:rFonts w:ascii="Times New Roman" w:hAnsi="Times New Roman" w:cs="Times New Roman"/>
          </w:rPr>
          <w:t>Some</w:t>
        </w:r>
      </w:ins>
      <w:del w:id="157" w:author="Gabriel Nakamura" w:date="2023-03-07T17:25:00Z">
        <w:r w:rsidR="001940D3" w:rsidDel="000E35A4">
          <w:rPr>
            <w:rFonts w:ascii="Times New Roman" w:hAnsi="Times New Roman" w:cs="Times New Roman"/>
          </w:rPr>
          <w:delText>To</w:delText>
        </w:r>
        <w:r w:rsidR="005E3480" w:rsidDel="000E35A4">
          <w:rPr>
            <w:rFonts w:ascii="Times New Roman" w:hAnsi="Times New Roman" w:cs="Times New Roman"/>
          </w:rPr>
          <w:delText xml:space="preserve"> </w:delText>
        </w:r>
      </w:del>
      <w:del w:id="158" w:author="Gabriel Nakamura" w:date="2023-03-07T17:24:00Z">
        <w:r w:rsidR="005E3480" w:rsidDel="00D3227E">
          <w:rPr>
            <w:rFonts w:ascii="Times New Roman" w:hAnsi="Times New Roman" w:cs="Times New Roman"/>
          </w:rPr>
          <w:delText>achieve this</w:delText>
        </w:r>
        <w:r w:rsidR="005E3480" w:rsidDel="00DB1C0E">
          <w:rPr>
            <w:rFonts w:ascii="Times New Roman" w:hAnsi="Times New Roman" w:cs="Times New Roman"/>
          </w:rPr>
          <w:delText>,</w:delText>
        </w:r>
      </w:del>
      <w:del w:id="159" w:author="Gabriel Nakamura" w:date="2023-03-07T17:25:00Z">
        <w:r w:rsidR="005E3480" w:rsidDel="000E35A4">
          <w:rPr>
            <w:rFonts w:ascii="Times New Roman" w:hAnsi="Times New Roman" w:cs="Times New Roman"/>
          </w:rPr>
          <w:delText xml:space="preserve"> some</w:delText>
        </w:r>
      </w:del>
      <w:r w:rsidR="005E3480">
        <w:rPr>
          <w:rFonts w:ascii="Times New Roman" w:hAnsi="Times New Roman" w:cs="Times New Roman"/>
        </w:rPr>
        <w:t xml:space="preserve"> practices </w:t>
      </w:r>
      <w:r w:rsidR="00EE177B">
        <w:rPr>
          <w:rFonts w:ascii="Times New Roman" w:hAnsi="Times New Roman" w:cs="Times New Roman"/>
        </w:rPr>
        <w:t xml:space="preserve">deeply rooted </w:t>
      </w:r>
      <w:r w:rsidR="005E3480">
        <w:rPr>
          <w:rFonts w:ascii="Times New Roman" w:hAnsi="Times New Roman" w:cs="Times New Roman"/>
        </w:rPr>
        <w:t>in science must be changed</w:t>
      </w:r>
      <w:ins w:id="160" w:author="Gabriel Nakamura" w:date="2023-03-07T17:25:00Z">
        <w:r w:rsidR="000E35A4">
          <w:rPr>
            <w:rFonts w:ascii="Times New Roman" w:hAnsi="Times New Roman" w:cs="Times New Roman"/>
          </w:rPr>
          <w:t xml:space="preserve"> to decolonize academic expertise</w:t>
        </w:r>
      </w:ins>
      <w:r w:rsidR="005E3480">
        <w:rPr>
          <w:rFonts w:ascii="Times New Roman" w:hAnsi="Times New Roman" w:cs="Times New Roman"/>
        </w:rPr>
        <w:t xml:space="preserve">.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w:t>
      </w:r>
      <w:del w:id="161" w:author="Gabriel Nakamura" w:date="2023-03-07T17:25:00Z">
        <w:r w:rsidR="001940D3" w:rsidDel="000E35A4">
          <w:rPr>
            <w:rFonts w:ascii="Times New Roman" w:hAnsi="Times New Roman" w:cs="Times New Roman"/>
          </w:rPr>
          <w:delText>,</w:delText>
        </w:r>
      </w:del>
      <w:r w:rsidR="00A41FA2">
        <w:rPr>
          <w:rFonts w:ascii="Times New Roman" w:hAnsi="Times New Roman" w:cs="Times New Roman"/>
        </w:rPr>
        <w:t xml:space="preserve">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 xml:space="preserve">actions that </w:t>
      </w:r>
      <w:ins w:id="162" w:author="Gabriel Nakamura" w:date="2023-03-07T17:26:00Z">
        <w:r w:rsidR="00123A0F">
          <w:rPr>
            <w:rFonts w:ascii="Times New Roman" w:hAnsi="Times New Roman" w:cs="Times New Roman"/>
          </w:rPr>
          <w:t>break</w:t>
        </w:r>
      </w:ins>
      <w:ins w:id="163" w:author="Gabriel Nakamura" w:date="2023-03-07T17:07:00Z">
        <w:r w:rsidR="00CA211C">
          <w:rPr>
            <w:rFonts w:ascii="Times New Roman" w:hAnsi="Times New Roman" w:cs="Times New Roman"/>
          </w:rPr>
          <w:t xml:space="preserve"> down the </w:t>
        </w:r>
      </w:ins>
      <w:ins w:id="164" w:author="Gabriel Nakamura" w:date="2023-03-07T09:07:00Z">
        <w:r w:rsidR="00A30B55">
          <w:rPr>
            <w:rFonts w:ascii="Times New Roman" w:hAnsi="Times New Roman" w:cs="Times New Roman"/>
          </w:rPr>
          <w:t>labor</w:t>
        </w:r>
        <w:r w:rsidR="00C96FD2">
          <w:rPr>
            <w:rFonts w:ascii="Times New Roman" w:hAnsi="Times New Roman" w:cs="Times New Roman"/>
          </w:rPr>
          <w:t xml:space="preserve"> division in scientific </w:t>
        </w:r>
        <w:r w:rsidR="00A30B55">
          <w:rPr>
            <w:rFonts w:ascii="Times New Roman" w:hAnsi="Times New Roman" w:cs="Times New Roman"/>
          </w:rPr>
          <w:t>knowledge</w:t>
        </w:r>
      </w:ins>
      <w:del w:id="165" w:author="Gabriel Nakamura" w:date="2023-03-07T09:07:00Z">
        <w:r w:rsidR="005E3480" w:rsidDel="00A30B55">
          <w:rPr>
            <w:rFonts w:ascii="Times New Roman" w:hAnsi="Times New Roman" w:cs="Times New Roman"/>
          </w:rPr>
          <w:delText>decolonize</w:delText>
        </w:r>
        <w:r w:rsidR="00A521BE" w:rsidDel="00A30B55">
          <w:rPr>
            <w:rFonts w:ascii="Times New Roman" w:hAnsi="Times New Roman" w:cs="Times New Roman"/>
          </w:rPr>
          <w:delText xml:space="preserve"> expertise</w:delText>
        </w:r>
      </w:del>
      <w:r w:rsidR="00FC21BC">
        <w:rPr>
          <w:rFonts w:ascii="Times New Roman" w:hAnsi="Times New Roman" w:cs="Times New Roman"/>
        </w:rPr>
        <w:t>.</w:t>
      </w:r>
    </w:p>
    <w:p w14:paraId="6527ADBF" w14:textId="515E1970" w:rsidR="006B3C2A" w:rsidDel="00A30B55" w:rsidRDefault="006B3C2A" w:rsidP="00A41FA2">
      <w:pPr>
        <w:spacing w:line="480" w:lineRule="auto"/>
        <w:ind w:firstLine="720"/>
        <w:rPr>
          <w:del w:id="166" w:author="Gabriel Nakamura" w:date="2023-03-07T09:07:00Z"/>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0A4432DC"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ins w:id="167" w:author="José Alexandre Diniz FIlho" w:date="2022-08-10T16:11:00Z">
        <w:r w:rsidR="0029242E">
          <w:rPr>
            <w:rFonts w:ascii="Times New Roman" w:hAnsi="Times New Roman" w:cs="Times New Roman"/>
          </w:rPr>
          <w:t>proposed i</w:t>
        </w:r>
      </w:ins>
      <w:ins w:id="168" w:author="Gabriel Nakamura" w:date="2023-03-07T09:08:00Z">
        <w:r w:rsidR="0014786E">
          <w:rPr>
            <w:rFonts w:ascii="Times New Roman" w:hAnsi="Times New Roman" w:cs="Times New Roman"/>
          </w:rPr>
          <w:t xml:space="preserve">n a meeting </w:t>
        </w:r>
      </w:ins>
      <w:del w:id="169" w:author="José Alexandre Diniz FIlho" w:date="2022-08-10T16:11:00Z">
        <w:r w:rsidR="008A56CE" w:rsidDel="0029242E">
          <w:rPr>
            <w:rFonts w:ascii="Times New Roman" w:hAnsi="Times New Roman" w:cs="Times New Roman"/>
          </w:rPr>
          <w:delText>in which the aim was</w:delText>
        </w:r>
        <w:r w:rsidR="00D10ED7" w:rsidDel="0029242E">
          <w:rPr>
            <w:rFonts w:ascii="Times New Roman" w:hAnsi="Times New Roman" w:cs="Times New Roman"/>
          </w:rPr>
          <w:delText xml:space="preserve"> </w:delText>
        </w:r>
      </w:del>
      <w:r w:rsidR="00D10ED7">
        <w:rPr>
          <w:rFonts w:ascii="Times New Roman" w:hAnsi="Times New Roman" w:cs="Times New Roman"/>
        </w:rPr>
        <w:t xml:space="preserve">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w:t>
      </w:r>
      <w:ins w:id="170" w:author="Gabriel Nakamura" w:date="2023-03-07T17:26:00Z">
        <w:r w:rsidR="00123A0F">
          <w:rPr>
            <w:rFonts w:ascii="Times New Roman" w:hAnsi="Times New Roman" w:cs="Times New Roman"/>
          </w:rPr>
          <w:t>no</w:t>
        </w:r>
      </w:ins>
      <w:del w:id="171" w:author="Gabriel Nakamura" w:date="2023-03-07T17:26:00Z">
        <w:r w:rsidR="00D10ED7" w:rsidDel="00123A0F">
          <w:rPr>
            <w:rFonts w:ascii="Times New Roman" w:hAnsi="Times New Roman" w:cs="Times New Roman"/>
          </w:rPr>
          <w:delText>not a single</w:delText>
        </w:r>
      </w:del>
      <w:r w:rsidR="00D10ED7">
        <w:rPr>
          <w:rFonts w:ascii="Times New Roman" w:hAnsi="Times New Roman" w:cs="Times New Roman"/>
        </w:rPr>
        <w:t xml:space="preserve"> </w:t>
      </w:r>
      <w:del w:id="172" w:author="Gabriel Nakamura" w:date="2023-03-07T09:09:00Z">
        <w:r w:rsidR="000E0801" w:rsidDel="005C76C5">
          <w:rPr>
            <w:rFonts w:ascii="Times New Roman" w:hAnsi="Times New Roman" w:cs="Times New Roman"/>
          </w:rPr>
          <w:delText xml:space="preserve">Brazilian </w:delText>
        </w:r>
      </w:del>
      <w:r w:rsidR="00D10ED7">
        <w:rPr>
          <w:rFonts w:ascii="Times New Roman" w:hAnsi="Times New Roman" w:cs="Times New Roman"/>
        </w:rPr>
        <w:t>researcher</w:t>
      </w:r>
      <w:r w:rsidR="000E0801">
        <w:rPr>
          <w:rFonts w:ascii="Times New Roman" w:hAnsi="Times New Roman" w:cs="Times New Roman"/>
        </w:rPr>
        <w:t xml:space="preserve"> </w:t>
      </w:r>
      <w:ins w:id="173" w:author="Gabriel Nakamura" w:date="2023-03-07T09:09:00Z">
        <w:r w:rsidR="005C76C5">
          <w:rPr>
            <w:rFonts w:ascii="Times New Roman" w:hAnsi="Times New Roman" w:cs="Times New Roman"/>
          </w:rPr>
          <w:t xml:space="preserve">based on countries </w:t>
        </w:r>
        <w:r w:rsidR="00D27A6A">
          <w:rPr>
            <w:rFonts w:ascii="Times New Roman" w:hAnsi="Times New Roman" w:cs="Times New Roman"/>
          </w:rPr>
          <w:t xml:space="preserve">within the extend of </w:t>
        </w:r>
      </w:ins>
      <w:ins w:id="174" w:author="Gabriel Nakamura" w:date="2023-03-07T16:52:00Z">
        <w:r w:rsidR="00246AFB">
          <w:rPr>
            <w:rFonts w:ascii="Times New Roman" w:hAnsi="Times New Roman" w:cs="Times New Roman"/>
          </w:rPr>
          <w:t>Amazon Forest</w:t>
        </w:r>
      </w:ins>
      <w:ins w:id="175" w:author="Gabriel Nakamura" w:date="2023-03-07T09:09:00Z">
        <w:r w:rsidR="00D27A6A">
          <w:rPr>
            <w:rFonts w:ascii="Times New Roman" w:hAnsi="Times New Roman" w:cs="Times New Roman"/>
          </w:rPr>
          <w:t xml:space="preserve"> </w:t>
        </w:r>
      </w:ins>
      <w:r w:rsidR="000E0801">
        <w:rPr>
          <w:rFonts w:ascii="Times New Roman" w:hAnsi="Times New Roman" w:cs="Times New Roman"/>
        </w:rPr>
        <w:t>(after</w:t>
      </w:r>
      <w:ins w:id="176" w:author="José Alexandre Diniz FIlho" w:date="2022-08-10T16:11:00Z">
        <w:r w:rsidR="0029242E">
          <w:rPr>
            <w:rFonts w:ascii="Times New Roman" w:hAnsi="Times New Roman" w:cs="Times New Roman"/>
          </w:rPr>
          <w:t xml:space="preserve"> some</w:t>
        </w:r>
      </w:ins>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14D19820" w14:textId="3FF66BE8" w:rsidR="008713B6" w:rsidRDefault="008A56CE" w:rsidP="0010356A">
      <w:pPr>
        <w:spacing w:line="480" w:lineRule="auto"/>
        <w:ind w:firstLine="720"/>
        <w:rPr>
          <w:rFonts w:ascii="Times New Roman" w:hAnsi="Times New Roman" w:cs="Times New Roman"/>
        </w:rPr>
      </w:pPr>
      <w:r>
        <w:rPr>
          <w:rFonts w:ascii="Times New Roman" w:hAnsi="Times New Roman" w:cs="Times New Roman"/>
        </w:rPr>
        <w:lastRenderedPageBreak/>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 xml:space="preserve">that papers produced 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high-impact and traditional journals.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 xml:space="preserve">in which </w:t>
      </w:r>
      <w:del w:id="177" w:author="Gabriel Nakamura" w:date="2023-03-07T17:26:00Z">
        <w:r w:rsidR="004B185B" w:rsidRPr="00335FD4" w:rsidDel="00123A0F">
          <w:rPr>
            <w:rFonts w:ascii="Times New Roman" w:hAnsi="Times New Roman" w:cs="Times New Roman"/>
          </w:rPr>
          <w:delText xml:space="preserve">knowledge is dictated by </w:delText>
        </w:r>
      </w:del>
      <w:r w:rsidR="004B185B" w:rsidRPr="00335FD4">
        <w:rPr>
          <w:rFonts w:ascii="Times New Roman" w:hAnsi="Times New Roman" w:cs="Times New Roman"/>
        </w:rPr>
        <w:t>northern institutions, mainly in Europe and North America</w:t>
      </w:r>
      <w:ins w:id="178" w:author="Gabriel Nakamura" w:date="2023-03-07T17:26:00Z">
        <w:r w:rsidR="00123A0F">
          <w:rPr>
            <w:rFonts w:ascii="Times New Roman" w:hAnsi="Times New Roman" w:cs="Times New Roman"/>
          </w:rPr>
          <w:t>, dictate knowledge</w:t>
        </w:r>
      </w:ins>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p>
    <w:p w14:paraId="0F78A3A7" w14:textId="77777777" w:rsidR="004B185B" w:rsidRDefault="004B185B" w:rsidP="00F71CF6">
      <w:pPr>
        <w:spacing w:line="480" w:lineRule="auto"/>
        <w:ind w:firstLine="720"/>
        <w:rPr>
          <w:rFonts w:ascii="Times New Roman" w:hAnsi="Times New Roman" w:cs="Times New Roman"/>
        </w:rPr>
      </w:pPr>
    </w:p>
    <w:p w14:paraId="01842FDD" w14:textId="3306BABE"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from Global south</w:t>
      </w:r>
    </w:p>
    <w:p w14:paraId="39ED800F" w14:textId="750F3709" w:rsidR="00652BEF" w:rsidRDefault="00E01176" w:rsidP="000E0801">
      <w:pPr>
        <w:spacing w:line="480" w:lineRule="auto"/>
        <w:rPr>
          <w:ins w:id="179" w:author="Gabriel Nakamura" w:date="2023-03-07T09:17:00Z"/>
          <w:rFonts w:ascii="Times New Roman" w:hAnsi="Times New Roman" w:cs="Times New Roman"/>
        </w:rPr>
      </w:pPr>
      <w:ins w:id="180" w:author="Gabriel Nakamura" w:date="2023-03-07T09:11:00Z">
        <w:r>
          <w:rPr>
            <w:rFonts w:ascii="Times New Roman" w:hAnsi="Times New Roman" w:cs="Times New Roman"/>
          </w:rPr>
          <w:t xml:space="preserve">We delve </w:t>
        </w:r>
      </w:ins>
      <w:ins w:id="181" w:author="Gabriel Nakamura" w:date="2023-03-07T17:26:00Z">
        <w:r w:rsidR="00123A0F">
          <w:rPr>
            <w:rFonts w:ascii="Times New Roman" w:hAnsi="Times New Roman" w:cs="Times New Roman"/>
          </w:rPr>
          <w:t>into</w:t>
        </w:r>
      </w:ins>
      <w:ins w:id="182" w:author="Gabriel Nakamura" w:date="2023-03-07T09:11:00Z">
        <w:r>
          <w:rPr>
            <w:rFonts w:ascii="Times New Roman" w:hAnsi="Times New Roman" w:cs="Times New Roman"/>
          </w:rPr>
          <w:t xml:space="preserve"> the idea that the change must come from the </w:t>
        </w:r>
      </w:ins>
      <w:ins w:id="183" w:author="Gabriel Nakamura" w:date="2023-03-07T09:12:00Z">
        <w:r w:rsidR="00D30FE0">
          <w:rPr>
            <w:rFonts w:ascii="Times New Roman" w:hAnsi="Times New Roman" w:cs="Times New Roman"/>
          </w:rPr>
          <w:t>oppressed</w:t>
        </w:r>
      </w:ins>
      <w:ins w:id="184" w:author="Gabriel Nakamura" w:date="2023-03-07T09:15:00Z">
        <w:r w:rsidR="00CA4AD8">
          <w:rPr>
            <w:rFonts w:ascii="Times New Roman" w:hAnsi="Times New Roman" w:cs="Times New Roman"/>
          </w:rPr>
          <w:t xml:space="preserve">. Ironically, </w:t>
        </w:r>
        <w:r w:rsidR="00923E25">
          <w:rPr>
            <w:rFonts w:ascii="Times New Roman" w:hAnsi="Times New Roman" w:cs="Times New Roman"/>
          </w:rPr>
          <w:t xml:space="preserve">the evidence shows that the Global South </w:t>
        </w:r>
      </w:ins>
      <w:ins w:id="185" w:author="Gabriel Nakamura" w:date="2023-03-07T17:26:00Z">
        <w:r w:rsidR="00D965CB">
          <w:rPr>
            <w:rFonts w:ascii="Times New Roman" w:hAnsi="Times New Roman" w:cs="Times New Roman"/>
          </w:rPr>
          <w:t>is</w:t>
        </w:r>
      </w:ins>
      <w:ins w:id="186" w:author="Gabriel Nakamura" w:date="2023-03-07T09:15:00Z">
        <w:r w:rsidR="00923E25">
          <w:rPr>
            <w:rFonts w:ascii="Times New Roman" w:hAnsi="Times New Roman" w:cs="Times New Roman"/>
          </w:rPr>
          <w:t xml:space="preserve"> the </w:t>
        </w:r>
      </w:ins>
      <w:ins w:id="187" w:author="Gabriel Nakamura" w:date="2023-03-07T17:27:00Z">
        <w:r w:rsidR="005D29B8">
          <w:rPr>
            <w:rFonts w:ascii="Times New Roman" w:hAnsi="Times New Roman" w:cs="Times New Roman"/>
          </w:rPr>
          <w:t>one</w:t>
        </w:r>
      </w:ins>
      <w:ins w:id="188" w:author="Gabriel Nakamura" w:date="2023-03-07T09:15:00Z">
        <w:r w:rsidR="00923E25">
          <w:rPr>
            <w:rFonts w:ascii="Times New Roman" w:hAnsi="Times New Roman" w:cs="Times New Roman"/>
          </w:rPr>
          <w:t xml:space="preserve"> </w:t>
        </w:r>
      </w:ins>
      <w:ins w:id="189" w:author="Gabriel Nakamura" w:date="2023-03-07T16:56:00Z">
        <w:r w:rsidR="003A10C1">
          <w:rPr>
            <w:rFonts w:ascii="Times New Roman" w:hAnsi="Times New Roman" w:cs="Times New Roman"/>
          </w:rPr>
          <w:t xml:space="preserve">acting towards </w:t>
        </w:r>
      </w:ins>
      <w:ins w:id="190" w:author="Gabriel Nakamura" w:date="2023-03-07T09:16:00Z">
        <w:r w:rsidR="00401DF2">
          <w:rPr>
            <w:rFonts w:ascii="Times New Roman" w:hAnsi="Times New Roman" w:cs="Times New Roman"/>
          </w:rPr>
          <w:t xml:space="preserve">a more equitable </w:t>
        </w:r>
      </w:ins>
      <w:ins w:id="191" w:author="Gabriel Nakamura" w:date="2023-03-07T16:53:00Z">
        <w:r w:rsidR="00633653">
          <w:rPr>
            <w:rFonts w:ascii="Times New Roman" w:hAnsi="Times New Roman" w:cs="Times New Roman"/>
          </w:rPr>
          <w:t>science</w:t>
        </w:r>
      </w:ins>
      <w:ins w:id="192" w:author="Gabriel Nakamura" w:date="2023-03-07T16:55:00Z">
        <w:r w:rsidR="007334B2">
          <w:rPr>
            <w:rFonts w:ascii="Times New Roman" w:hAnsi="Times New Roman" w:cs="Times New Roman"/>
          </w:rPr>
          <w:t xml:space="preserve"> by promoting a more e</w:t>
        </w:r>
        <w:r w:rsidR="00E91054">
          <w:rPr>
            <w:rFonts w:ascii="Times New Roman" w:hAnsi="Times New Roman" w:cs="Times New Roman"/>
          </w:rPr>
          <w:t>quitable scientific</w:t>
        </w:r>
      </w:ins>
      <w:ins w:id="193" w:author="Gabriel Nakamura" w:date="2023-03-07T17:27:00Z">
        <w:r w:rsidR="005D29B8">
          <w:rPr>
            <w:rFonts w:ascii="Times New Roman" w:hAnsi="Times New Roman" w:cs="Times New Roman"/>
          </w:rPr>
          <w:t xml:space="preserve"> academic</w:t>
        </w:r>
      </w:ins>
      <w:ins w:id="194" w:author="Gabriel Nakamura" w:date="2023-03-07T16:55:00Z">
        <w:r w:rsidR="00E91054">
          <w:rPr>
            <w:rFonts w:ascii="Times New Roman" w:hAnsi="Times New Roman" w:cs="Times New Roman"/>
          </w:rPr>
          <w:t xml:space="preserve"> re</w:t>
        </w:r>
      </w:ins>
      <w:ins w:id="195" w:author="Gabriel Nakamura" w:date="2023-03-07T16:56:00Z">
        <w:r w:rsidR="00E91054">
          <w:rPr>
            <w:rFonts w:ascii="Times New Roman" w:hAnsi="Times New Roman" w:cs="Times New Roman"/>
          </w:rPr>
          <w:t>cognition</w:t>
        </w:r>
      </w:ins>
      <w:ins w:id="196" w:author="Gabriel Nakamura" w:date="2023-03-07T16:54:00Z">
        <w:r w:rsidR="0008150F">
          <w:rPr>
            <w:rFonts w:ascii="Times New Roman" w:hAnsi="Times New Roman" w:cs="Times New Roman"/>
          </w:rPr>
          <w:t xml:space="preserve"> </w:t>
        </w:r>
      </w:ins>
      <w:ins w:id="197" w:author="Gabriel Nakamura" w:date="2023-03-07T09:16:00Z">
        <w:r w:rsidR="00401DF2">
          <w:rPr>
            <w:rFonts w:ascii="Times New Roman" w:hAnsi="Times New Roman" w:cs="Times New Roman"/>
          </w:rPr>
          <w:t>(</w:t>
        </w:r>
      </w:ins>
      <w:ins w:id="198" w:author="Gabriel Nakamura" w:date="2023-03-07T16:56:00Z">
        <w:r w:rsidR="00E91054">
          <w:rPr>
            <w:rFonts w:ascii="Times New Roman" w:hAnsi="Times New Roman" w:cs="Times New Roman"/>
          </w:rPr>
          <w:t xml:space="preserve">expressed by </w:t>
        </w:r>
        <w:r w:rsidR="009013CA">
          <w:rPr>
            <w:rFonts w:ascii="Times New Roman" w:hAnsi="Times New Roman" w:cs="Times New Roman"/>
          </w:rPr>
          <w:t xml:space="preserve">equitability in citation proportion in </w:t>
        </w:r>
      </w:ins>
      <w:ins w:id="199" w:author="Gabriel Nakamura" w:date="2023-03-07T09:16:00Z">
        <w:r w:rsidR="00401DF2">
          <w:rPr>
            <w:rFonts w:ascii="Times New Roman" w:hAnsi="Times New Roman" w:cs="Times New Roman"/>
          </w:rPr>
          <w:t>Figure 1B).</w:t>
        </w:r>
      </w:ins>
    </w:p>
    <w:p w14:paraId="4C0E69A2" w14:textId="481F4D81" w:rsidR="00F71CF6" w:rsidRDefault="002770EF" w:rsidP="00652BEF">
      <w:pPr>
        <w:spacing w:line="480" w:lineRule="auto"/>
        <w:ind w:firstLine="720"/>
        <w:rPr>
          <w:ins w:id="200" w:author="José Alexandre Diniz FIlho" w:date="2022-08-10T16:13:00Z"/>
          <w:rFonts w:ascii="Times New Roman" w:hAnsi="Times New Roman" w:cs="Times New Roman"/>
        </w:rPr>
        <w:pPrChange w:id="201" w:author="Gabriel Nakamura" w:date="2023-03-07T09:17:00Z">
          <w:pPr>
            <w:spacing w:line="480" w:lineRule="auto"/>
          </w:pPr>
        </w:pPrChange>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w:t>
      </w:r>
      <w:del w:id="202" w:author="Gabriel Nakamura" w:date="2023-03-07T09:17:00Z">
        <w:r w:rsidR="00F613F5" w:rsidDel="00652BEF">
          <w:rPr>
            <w:rFonts w:ascii="Times New Roman" w:hAnsi="Times New Roman" w:cs="Times New Roman"/>
          </w:rPr>
          <w:delText xml:space="preserve">situations </w:delText>
        </w:r>
      </w:del>
      <w:ins w:id="203" w:author="Gabriel Nakamura" w:date="2023-03-07T09:17:00Z">
        <w:r w:rsidR="00652BEF">
          <w:rPr>
            <w:rFonts w:ascii="Times New Roman" w:hAnsi="Times New Roman" w:cs="Times New Roman"/>
          </w:rPr>
          <w:t>examples</w:t>
        </w:r>
        <w:r w:rsidR="00652BEF">
          <w:rPr>
            <w:rFonts w:ascii="Times New Roman" w:hAnsi="Times New Roman" w:cs="Times New Roman"/>
          </w:rPr>
          <w:t xml:space="preserve"> </w:t>
        </w:r>
      </w:ins>
      <w:r w:rsidR="00F613F5">
        <w:rPr>
          <w:rFonts w:ascii="Times New Roman" w:hAnsi="Times New Roman" w:cs="Times New Roman"/>
        </w:rPr>
        <w:t>in Ecology and Evolution, we believe that the points here 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rsidP="00335FD4">
      <w:pPr>
        <w:spacing w:line="480" w:lineRule="auto"/>
        <w:rPr>
          <w:rFonts w:ascii="Times New Roman" w:hAnsi="Times New Roman" w:cs="Times New Roman"/>
          <w:i/>
          <w:iCs/>
        </w:rPr>
      </w:pPr>
      <w:r w:rsidRPr="00F23429">
        <w:rPr>
          <w:rFonts w:ascii="Times New Roman" w:hAnsi="Times New Roman" w:cs="Times New Roman"/>
          <w:i/>
          <w:iCs/>
        </w:rPr>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37FD4D" w14:textId="4C5538C8" w:rsidR="000C4037" w:rsidRDefault="00420B5F" w:rsidP="000C75F2">
      <w:pPr>
        <w:spacing w:line="480" w:lineRule="auto"/>
        <w:rPr>
          <w:ins w:id="204" w:author="José Alexandre Diniz FIlho" w:date="2022-08-10T16:12:00Z"/>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w:t>
      </w:r>
      <w:ins w:id="205" w:author="Gabriel Nakamura" w:date="2023-03-07T17:09:00Z">
        <w:r w:rsidR="00F92CEC">
          <w:rPr>
            <w:rFonts w:ascii="Times New Roman" w:hAnsi="Times New Roman" w:cs="Times New Roman"/>
          </w:rPr>
          <w:t>.</w:t>
        </w:r>
      </w:ins>
      <w:del w:id="206" w:author="Gabriel Nakamura" w:date="2023-03-07T17:09:00Z">
        <w:r w:rsidR="009812D3" w:rsidDel="00F92CEC">
          <w:rPr>
            <w:rFonts w:ascii="Times New Roman" w:hAnsi="Times New Roman" w:cs="Times New Roman"/>
          </w:rPr>
          <w:delText>?</w:delText>
        </w:r>
      </w:del>
      <w:r w:rsidR="009812D3">
        <w:rPr>
          <w:rFonts w:ascii="Times New Roman" w:hAnsi="Times New Roman" w:cs="Times New Roman"/>
        </w:rPr>
        <w:t xml:space="preserve">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w:t>
      </w:r>
      <w:ins w:id="207" w:author="Gabriel Nakamura" w:date="2023-03-07T17:08:00Z">
        <w:r w:rsidR="00261384">
          <w:rPr>
            <w:rFonts w:ascii="Times New Roman" w:hAnsi="Times New Roman" w:cs="Times New Roman"/>
          </w:rPr>
          <w:t>Is</w:t>
        </w:r>
      </w:ins>
      <w:ins w:id="208" w:author="Gabriel Nakamura" w:date="2023-03-07T17:09:00Z">
        <w:r w:rsidR="00F92CEC">
          <w:rPr>
            <w:rFonts w:ascii="Times New Roman" w:hAnsi="Times New Roman" w:cs="Times New Roman"/>
          </w:rPr>
          <w:t xml:space="preserve"> it</w:t>
        </w:r>
      </w:ins>
      <w:ins w:id="209" w:author="Gabriel Nakamura" w:date="2023-03-07T17:08:00Z">
        <w:r w:rsidR="00261384">
          <w:rPr>
            <w:rFonts w:ascii="Times New Roman" w:hAnsi="Times New Roman" w:cs="Times New Roman"/>
          </w:rPr>
          <w:t xml:space="preserve"> </w:t>
        </w:r>
      </w:ins>
      <w:ins w:id="210" w:author="Gabriel Nakamura" w:date="2023-03-07T17:09:00Z">
        <w:r w:rsidR="000C4D8A">
          <w:rPr>
            <w:rFonts w:ascii="Times New Roman" w:hAnsi="Times New Roman" w:cs="Times New Roman"/>
          </w:rPr>
          <w:t>needed the presence of</w:t>
        </w:r>
        <w:r w:rsidR="00F92CEC">
          <w:rPr>
            <w:rFonts w:ascii="Times New Roman" w:hAnsi="Times New Roman" w:cs="Times New Roman"/>
          </w:rPr>
          <w:t xml:space="preserve"> geographical markers in Global South </w:t>
        </w:r>
      </w:ins>
      <w:ins w:id="211" w:author="Gabriel Nakamura" w:date="2023-03-07T17:10:00Z">
        <w:r w:rsidR="009A04D7">
          <w:rPr>
            <w:rFonts w:ascii="Times New Roman" w:hAnsi="Times New Roman" w:cs="Times New Roman"/>
          </w:rPr>
          <w:t>studies?</w:t>
        </w:r>
      </w:ins>
      <w:ins w:id="212" w:author="Gabriel Nakamura" w:date="2023-03-07T17:09:00Z">
        <w:r w:rsidR="000C4D8A">
          <w:rPr>
            <w:rFonts w:ascii="Times New Roman" w:hAnsi="Times New Roman" w:cs="Times New Roman"/>
          </w:rPr>
          <w:t xml:space="preserve"> </w:t>
        </w:r>
      </w:ins>
      <w:r w:rsidR="009812D3">
        <w:rPr>
          <w:rFonts w:ascii="Times New Roman" w:hAnsi="Times New Roman" w:cs="Times New Roman"/>
        </w:rPr>
        <w:t xml:space="preserve">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w:t>
      </w:r>
      <w:r w:rsidR="009812D3">
        <w:rPr>
          <w:rFonts w:ascii="Times New Roman" w:hAnsi="Times New Roman" w:cs="Times New Roman"/>
        </w:rPr>
        <w:lastRenderedPageBreak/>
        <w:t xml:space="preserve">possible solutions toward DEI. Regarding </w:t>
      </w:r>
      <w:r w:rsidR="005A7DB6">
        <w:rPr>
          <w:rFonts w:ascii="Times New Roman" w:hAnsi="Times New Roman" w:cs="Times New Roman"/>
        </w:rPr>
        <w:t>s</w:t>
      </w:r>
      <w:r w:rsidR="009812D3">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sidR="009812D3">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sidR="009812D3">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sidR="009812D3">
        <w:rPr>
          <w:rFonts w:ascii="Times New Roman" w:hAnsi="Times New Roman" w:cs="Times New Roman"/>
        </w:rPr>
        <w:t xml:space="preserve"> </w:t>
      </w:r>
      <w:ins w:id="213" w:author="Gabriel Nakamura" w:date="2023-03-07T17:27:00Z">
        <w:r w:rsidR="005D29B8">
          <w:rPr>
            <w:rFonts w:ascii="Times New Roman" w:hAnsi="Times New Roman" w:cs="Times New Roman"/>
          </w:rPr>
          <w:t>through</w:t>
        </w:r>
      </w:ins>
      <w:del w:id="214" w:author="Gabriel Nakamura" w:date="2023-03-07T17:27:00Z">
        <w:r w:rsidR="009812D3" w:rsidDel="005D29B8">
          <w:rPr>
            <w:rFonts w:ascii="Times New Roman" w:hAnsi="Times New Roman" w:cs="Times New Roman"/>
          </w:rPr>
          <w:delText>by</w:delText>
        </w:r>
      </w:del>
      <w:r w:rsidR="009812D3">
        <w:rPr>
          <w:rFonts w:ascii="Times New Roman" w:hAnsi="Times New Roman" w:cs="Times New Roman"/>
        </w:rPr>
        <w:t xml:space="preserve"> </w:t>
      </w:r>
      <w:r w:rsidR="000C4037">
        <w:rPr>
          <w:rFonts w:ascii="Times New Roman" w:hAnsi="Times New Roman" w:cs="Times New Roman"/>
        </w:rPr>
        <w:t xml:space="preserve">language </w:t>
      </w:r>
      <w:r w:rsidR="00E951F6">
        <w:rPr>
          <w:rFonts w:ascii="Times New Roman" w:hAnsi="Times New Roman" w:cs="Times New Roman"/>
        </w:rPr>
        <w:t>support</w:t>
      </w:r>
      <w:r w:rsidR="009812D3">
        <w:rPr>
          <w:rFonts w:ascii="Times New Roman" w:hAnsi="Times New Roman" w:cs="Times New Roman"/>
        </w:rPr>
        <w:t>. One recent example is the</w:t>
      </w:r>
      <w:r w:rsidR="000C4037">
        <w:rPr>
          <w:rFonts w:ascii="Times New Roman" w:hAnsi="Times New Roman" w:cs="Times New Roman"/>
        </w:rPr>
        <w:t xml:space="preserve"> EELS program</w:t>
      </w:r>
      <w:r w:rsidR="009812D3">
        <w:rPr>
          <w:rFonts w:ascii="Times New Roman" w:hAnsi="Times New Roman" w:cs="Times New Roman"/>
        </w:rPr>
        <w:t xml:space="preserve"> (</w:t>
      </w:r>
      <w:r w:rsidR="00666983">
        <w:rPr>
          <w:rFonts w:ascii="Times New Roman" w:hAnsi="Times New Roman" w:cs="Times New Roman"/>
        </w:rPr>
        <w:t>Evolution English Language Support</w:t>
      </w:r>
      <w:r w:rsidR="009812D3">
        <w:rPr>
          <w:rFonts w:ascii="Times New Roman" w:hAnsi="Times New Roman" w:cs="Times New Roman"/>
        </w:rPr>
        <w:t>)</w:t>
      </w:r>
      <w:r w:rsidR="00666983">
        <w:rPr>
          <w:rFonts w:ascii="Times New Roman" w:hAnsi="Times New Roman" w:cs="Times New Roman"/>
        </w:rPr>
        <w:t xml:space="preserve"> promoted by the Society for the </w:t>
      </w:r>
      <w:ins w:id="215" w:author="José Alexandre Diniz FIlho" w:date="2022-08-10T16:12:00Z">
        <w:r w:rsidR="0029242E">
          <w:rPr>
            <w:rFonts w:ascii="Times New Roman" w:hAnsi="Times New Roman" w:cs="Times New Roman"/>
          </w:rPr>
          <w:t>S</w:t>
        </w:r>
      </w:ins>
      <w:del w:id="216" w:author="José Alexandre Diniz FIlho" w:date="2022-08-10T16:12:00Z">
        <w:r w:rsidR="00666983" w:rsidDel="0029242E">
          <w:rPr>
            <w:rFonts w:ascii="Times New Roman" w:hAnsi="Times New Roman" w:cs="Times New Roman"/>
          </w:rPr>
          <w:delText>s</w:delText>
        </w:r>
      </w:del>
      <w:r w:rsidR="00666983">
        <w:rPr>
          <w:rFonts w:ascii="Times New Roman" w:hAnsi="Times New Roman" w:cs="Times New Roman"/>
        </w:rPr>
        <w:t xml:space="preserve">tudy of </w:t>
      </w:r>
      <w:del w:id="217" w:author="José Alexandre Diniz FIlho" w:date="2022-08-10T16:12:00Z">
        <w:r w:rsidR="00666983" w:rsidDel="0029242E">
          <w:rPr>
            <w:rFonts w:ascii="Times New Roman" w:hAnsi="Times New Roman" w:cs="Times New Roman"/>
          </w:rPr>
          <w:delText>evolution</w:delText>
        </w:r>
      </w:del>
      <w:ins w:id="218" w:author="José Alexandre Diniz FIlho" w:date="2022-08-10T16:12:00Z">
        <w:r w:rsidR="0029242E">
          <w:rPr>
            <w:rFonts w:ascii="Times New Roman" w:hAnsi="Times New Roman" w:cs="Times New Roman"/>
          </w:rPr>
          <w:t>Evolution</w:t>
        </w:r>
      </w:ins>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p>
    <w:p w14:paraId="2BF3BC45" w14:textId="46BA3BB0" w:rsidR="000E4F90"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 xml:space="preserve">request to cite works </w:t>
      </w:r>
      <w:del w:id="219" w:author="Gabriel Nakamura" w:date="2023-03-07T17:27:00Z">
        <w:r w:rsidDel="00552BFD">
          <w:rPr>
            <w:rFonts w:ascii="Times New Roman" w:hAnsi="Times New Roman" w:cs="Times New Roman"/>
          </w:rPr>
          <w:delText xml:space="preserve">that were </w:delText>
        </w:r>
      </w:del>
      <w:r>
        <w:rPr>
          <w:rFonts w:ascii="Times New Roman" w:hAnsi="Times New Roman" w:cs="Times New Roman"/>
        </w:rPr>
        <w:t>forgotten during the literature review process</w:t>
      </w:r>
      <w:r w:rsidR="005A7DB6">
        <w:rPr>
          <w:rFonts w:ascii="Times New Roman" w:hAnsi="Times New Roman" w:cs="Times New Roman"/>
        </w:rPr>
        <w:t xml:space="preserve">. </w:t>
      </w:r>
      <w:del w:id="220" w:author="Gabriel Nakamura" w:date="2023-03-07T16:09:00Z">
        <w:r w:rsidR="005A7DB6" w:rsidDel="005C2C37">
          <w:rPr>
            <w:rFonts w:ascii="Times New Roman" w:hAnsi="Times New Roman" w:cs="Times New Roman"/>
          </w:rPr>
          <w:delText>However</w:delText>
        </w:r>
      </w:del>
      <w:ins w:id="221" w:author="Gabriel Nakamura" w:date="2023-03-07T16:09:00Z">
        <w:r w:rsidR="005C2C37">
          <w:rPr>
            <w:rFonts w:ascii="Times New Roman" w:hAnsi="Times New Roman" w:cs="Times New Roman"/>
          </w:rPr>
          <w:t>However,</w:t>
        </w:r>
      </w:ins>
      <w:del w:id="222" w:author="Gabriel Nakamura" w:date="2023-03-07T17:10:00Z">
        <w:r w:rsidDel="00514F34">
          <w:rPr>
            <w:rFonts w:ascii="Times New Roman" w:hAnsi="Times New Roman" w:cs="Times New Roman"/>
          </w:rPr>
          <w:delText>,</w:delText>
        </w:r>
      </w:del>
      <w:r>
        <w:rPr>
          <w:rFonts w:ascii="Times New Roman" w:hAnsi="Times New Roman" w:cs="Times New Roman"/>
        </w:rPr>
        <w:t xml:space="preserve"> </w:t>
      </w:r>
      <w:r w:rsidR="00A63F49">
        <w:rPr>
          <w:rFonts w:ascii="Times New Roman" w:hAnsi="Times New Roman" w:cs="Times New Roman"/>
        </w:rPr>
        <w:t>almost all the time</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t>the G</w:t>
      </w:r>
      <w:r w:rsidR="00A63F49">
        <w:rPr>
          <w:rFonts w:ascii="Times New Roman" w:hAnsi="Times New Roman" w:cs="Times New Roman"/>
        </w:rPr>
        <w:t xml:space="preserve">lobal </w:t>
      </w:r>
      <w:r w:rsidR="005E5E7E">
        <w:rPr>
          <w:rFonts w:ascii="Times New Roman" w:hAnsi="Times New Roman" w:cs="Times New Roman"/>
        </w:rPr>
        <w:t>North</w:t>
      </w:r>
      <w:r w:rsidR="00A63F49">
        <w:rPr>
          <w:rFonts w:ascii="Times New Roman" w:hAnsi="Times New Roman" w:cs="Times New Roman"/>
        </w:rPr>
        <w:t>.</w:t>
      </w:r>
      <w:r w:rsidR="00E951F6">
        <w:rPr>
          <w:rFonts w:ascii="Times New Roman" w:hAnsi="Times New Roman" w:cs="Times New Roman"/>
        </w:rPr>
        <w:t xml:space="preserve"> We suggest </w:t>
      </w:r>
      <w:r w:rsidR="005A7DB6">
        <w:rPr>
          <w:rFonts w:ascii="Times New Roman" w:hAnsi="Times New Roman" w:cs="Times New Roman"/>
        </w:rPr>
        <w:t>that</w:t>
      </w:r>
      <w:r w:rsidR="00E951F6">
        <w:rPr>
          <w:rFonts w:ascii="Times New Roman" w:hAnsi="Times New Roman" w:cs="Times New Roman"/>
        </w:rPr>
        <w:t xml:space="preserve"> authors from the Global </w:t>
      </w:r>
      <w:r w:rsidR="005E5E7E">
        <w:rPr>
          <w:rFonts w:ascii="Times New Roman" w:hAnsi="Times New Roman" w:cs="Times New Roman"/>
        </w:rPr>
        <w:t>North</w:t>
      </w:r>
      <w:r w:rsidR="00E951F6">
        <w:rPr>
          <w:rFonts w:ascii="Times New Roman" w:hAnsi="Times New Roman" w:cs="Times New Roman"/>
        </w:rPr>
        <w:t xml:space="preserve"> check if their references are inclusive enough given the </w:t>
      </w:r>
      <w:r w:rsidR="005A7DB6">
        <w:rPr>
          <w:rFonts w:ascii="Times New Roman" w:hAnsi="Times New Roman" w:cs="Times New Roman"/>
        </w:rPr>
        <w:t>topic</w:t>
      </w:r>
      <w:r w:rsidR="00E951F6">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sidR="00E951F6">
        <w:rPr>
          <w:rFonts w:ascii="Times New Roman" w:hAnsi="Times New Roman" w:cs="Times New Roman"/>
        </w:rPr>
        <w:t xml:space="preserve"> as the same work</w:t>
      </w:r>
      <w:r w:rsidR="00E72B88">
        <w:rPr>
          <w:rFonts w:ascii="Times New Roman" w:hAnsi="Times New Roman" w:cs="Times New Roman"/>
        </w:rPr>
        <w:t xml:space="preserve">load </w:t>
      </w:r>
      <w:r w:rsidR="00E951F6">
        <w:rPr>
          <w:rFonts w:ascii="Times New Roman" w:hAnsi="Times New Roman" w:cs="Times New Roman"/>
        </w:rPr>
        <w:t xml:space="preserve">that authors from Global </w:t>
      </w:r>
      <w:r w:rsidR="008D699A">
        <w:rPr>
          <w:rFonts w:ascii="Times New Roman" w:hAnsi="Times New Roman" w:cs="Times New Roman"/>
        </w:rPr>
        <w:t>S</w:t>
      </w:r>
      <w:r w:rsidR="00E951F6">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sidR="00E951F6">
        <w:rPr>
          <w:rFonts w:ascii="Times New Roman" w:hAnsi="Times New Roman" w:cs="Times New Roman"/>
        </w:rPr>
        <w:t xml:space="preserve">orth </w:t>
      </w:r>
      <w:r w:rsidR="008D699A">
        <w:rPr>
          <w:rFonts w:ascii="Times New Roman" w:hAnsi="Times New Roman" w:cs="Times New Roman"/>
        </w:rPr>
        <w:t>authors</w:t>
      </w:r>
      <w:r w:rsidR="00E951F6">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22461">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{"citationID":"nH25xLup","properties":{"formattedCitation":"\\super 4\\nosupersub{}","plainCitation":"4","noteIndex":0},"citationItems":[{"id":3481,"uris":["http://zotero.org/users/9795555/items/UIYC5W6Z"],"itemData":{"id":3481,"type":"article-journal","abstract":"Abstract\n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2461">
        <w:rPr>
          <w:rFonts w:ascii="Times New Roman" w:hAnsi="Times New Roman" w:cs="Times New Roman"/>
        </w:rPr>
        <w:fldChar w:fldCharType="separate"/>
      </w:r>
      <w:r w:rsidR="0046428C" w:rsidRPr="0046428C">
        <w:rPr>
          <w:rFonts w:ascii="Times New Roman" w:hAnsi="Times New Roman" w:cs="Times New Roman"/>
          <w:vertAlign w:val="superscript"/>
        </w:rPr>
        <w:t>4</w:t>
      </w:r>
      <w:r w:rsidR="00822461">
        <w:rPr>
          <w:rFonts w:ascii="Times New Roman" w:hAnsi="Times New Roman" w:cs="Times New Roman"/>
        </w:rPr>
        <w:fldChar w:fldCharType="end"/>
      </w:r>
      <w:del w:id="223" w:author="Gabriel Nakamura" w:date="2023-03-07T14:22:00Z">
        <w:r w:rsidR="00F53232" w:rsidDel="00D45DD1">
          <w:rPr>
            <w:rFonts w:ascii="Times New Roman" w:hAnsi="Times New Roman" w:cs="Times New Roman"/>
          </w:rPr>
          <w:fldChar w:fldCharType="begin"/>
        </w:r>
        <w:r w:rsidR="00F53232" w:rsidDel="00D45DD1">
          <w:rPr>
            <w:rFonts w:ascii="Times New Roman" w:hAnsi="Times New Roman" w:cs="Times New Roman"/>
          </w:rPr>
          <w:delInstrText xml:space="preserve"> ADDIN ZOTERO_TEMP </w:delInstrText>
        </w:r>
        <w:r w:rsidR="00F53232" w:rsidDel="00D45DD1">
          <w:rPr>
            <w:rFonts w:ascii="Times New Roman" w:hAnsi="Times New Roman" w:cs="Times New Roman"/>
          </w:rPr>
          <w:fldChar w:fldCharType="separate"/>
        </w:r>
        <w:r w:rsidR="00F53232" w:rsidDel="00D45DD1">
          <w:rPr>
            <w:rFonts w:ascii="Times New Roman" w:hAnsi="Times New Roman" w:cs="Times New Roman"/>
            <w:noProof/>
          </w:rPr>
          <w:delText>{Citation}</w:delText>
        </w:r>
        <w:r w:rsidR="00F53232" w:rsidDel="00D45DD1">
          <w:rPr>
            <w:rFonts w:ascii="Times New Roman" w:hAnsi="Times New Roman" w:cs="Times New Roman"/>
          </w:rPr>
          <w:fldChar w:fldCharType="end"/>
        </w:r>
      </w:del>
      <w:del w:id="224" w:author="Gabriel Nakamura" w:date="2023-03-07T09:18:00Z">
        <w:r w:rsidR="008D699A" w:rsidDel="00114505">
          <w:rPr>
            <w:rFonts w:ascii="Times New Roman" w:hAnsi="Times New Roman" w:cs="Times New Roman"/>
          </w:rPr>
          <w:delText>, no matter its quality</w:delText>
        </w:r>
      </w:del>
      <w:r w:rsidR="007F08F1">
        <w:rPr>
          <w:rFonts w:ascii="Times New Roman" w:hAnsi="Times New Roman" w:cs="Times New Roman"/>
        </w:rPr>
        <w:t>.</w:t>
      </w:r>
    </w:p>
    <w:p w14:paraId="7BA21521" w14:textId="52EF0E39" w:rsidR="00817911" w:rsidRPr="008F1E6B" w:rsidRDefault="00817911" w:rsidP="00335FD4">
      <w:pPr>
        <w:spacing w:line="480" w:lineRule="auto"/>
        <w:rPr>
          <w:ins w:id="225" w:author="Gabriel Nakamura" w:date="2023-01-06T11:19:00Z"/>
          <w:rFonts w:ascii="Times New Roman" w:hAnsi="Times New Roman" w:cs="Times New Roman"/>
          <w:i/>
          <w:iCs/>
          <w:rPrChange w:id="226" w:author="Gabriel Nakamura" w:date="2023-01-06T11:19:00Z">
            <w:rPr>
              <w:ins w:id="227" w:author="Gabriel Nakamura" w:date="2023-01-06T11:19:00Z"/>
              <w:rFonts w:ascii="Times New Roman" w:hAnsi="Times New Roman" w:cs="Times New Roman"/>
            </w:rPr>
          </w:rPrChange>
        </w:rPr>
      </w:pPr>
      <w:ins w:id="228" w:author="Gabriel Nakamura" w:date="2023-01-06T11:18:00Z">
        <w:r w:rsidRPr="008F1E6B">
          <w:rPr>
            <w:rFonts w:ascii="Times New Roman" w:hAnsi="Times New Roman" w:cs="Times New Roman"/>
            <w:i/>
            <w:iCs/>
            <w:rPrChange w:id="229" w:author="Gabriel Nakamura" w:date="2023-01-06T11:19:00Z">
              <w:rPr>
                <w:rFonts w:ascii="Times New Roman" w:hAnsi="Times New Roman" w:cs="Times New Roman"/>
              </w:rPr>
            </w:rPrChange>
          </w:rPr>
          <w:t>Diversity</w:t>
        </w:r>
      </w:ins>
      <w:ins w:id="230" w:author="Gabriel Nakamura" w:date="2023-01-06T11:22:00Z">
        <w:r w:rsidR="006D3BD0">
          <w:rPr>
            <w:rFonts w:ascii="Times New Roman" w:hAnsi="Times New Roman" w:cs="Times New Roman"/>
            <w:i/>
            <w:iCs/>
          </w:rPr>
          <w:t xml:space="preserve"> alone</w:t>
        </w:r>
      </w:ins>
      <w:ins w:id="231" w:author="Gabriel Nakamura" w:date="2023-01-06T11:18:00Z">
        <w:r w:rsidRPr="008F1E6B">
          <w:rPr>
            <w:rFonts w:ascii="Times New Roman" w:hAnsi="Times New Roman" w:cs="Times New Roman"/>
            <w:i/>
            <w:iCs/>
            <w:rPrChange w:id="232" w:author="Gabriel Nakamura" w:date="2023-01-06T11:19:00Z">
              <w:rPr>
                <w:rFonts w:ascii="Times New Roman" w:hAnsi="Times New Roman" w:cs="Times New Roman"/>
              </w:rPr>
            </w:rPrChange>
          </w:rPr>
          <w:t xml:space="preserve"> </w:t>
        </w:r>
        <w:r w:rsidR="008F1E6B" w:rsidRPr="008F1E6B">
          <w:rPr>
            <w:rFonts w:ascii="Times New Roman" w:hAnsi="Times New Roman" w:cs="Times New Roman"/>
            <w:i/>
            <w:iCs/>
            <w:rPrChange w:id="233" w:author="Gabriel Nakamura" w:date="2023-01-06T11:19:00Z">
              <w:rPr>
                <w:rFonts w:ascii="Times New Roman" w:hAnsi="Times New Roman" w:cs="Times New Roman"/>
              </w:rPr>
            </w:rPrChange>
          </w:rPr>
          <w:t xml:space="preserve">doesn’t </w:t>
        </w:r>
      </w:ins>
      <w:ins w:id="234" w:author="Gabriel Nakamura" w:date="2023-01-06T11:22:00Z">
        <w:r w:rsidR="006D3BD0">
          <w:rPr>
            <w:rFonts w:ascii="Times New Roman" w:hAnsi="Times New Roman" w:cs="Times New Roman"/>
            <w:i/>
            <w:iCs/>
          </w:rPr>
          <w:t xml:space="preserve">guarantee </w:t>
        </w:r>
        <w:r w:rsidR="005A1037">
          <w:rPr>
            <w:rFonts w:ascii="Times New Roman" w:hAnsi="Times New Roman" w:cs="Times New Roman"/>
            <w:i/>
            <w:iCs/>
          </w:rPr>
          <w:t xml:space="preserve">a more equitable </w:t>
        </w:r>
      </w:ins>
      <w:ins w:id="235" w:author="Gabriel Nakamura" w:date="2023-03-07T17:11:00Z">
        <w:r w:rsidR="00FC47C4">
          <w:rPr>
            <w:rFonts w:ascii="Times New Roman" w:hAnsi="Times New Roman" w:cs="Times New Roman"/>
            <w:i/>
            <w:iCs/>
          </w:rPr>
          <w:t>science.</w:t>
        </w:r>
      </w:ins>
    </w:p>
    <w:p w14:paraId="6AC90FC3" w14:textId="08AFD393" w:rsidR="008F1E6B" w:rsidRDefault="007F1278" w:rsidP="00335FD4">
      <w:pPr>
        <w:spacing w:line="480" w:lineRule="auto"/>
        <w:rPr>
          <w:rFonts w:ascii="Times New Roman" w:hAnsi="Times New Roman" w:cs="Times New Roman"/>
        </w:rPr>
      </w:pPr>
      <w:ins w:id="236" w:author="Gabriel Nakamura" w:date="2023-01-06T11:20:00Z">
        <w:r>
          <w:rPr>
            <w:rFonts w:ascii="Times New Roman" w:hAnsi="Times New Roman" w:cs="Times New Roman"/>
          </w:rPr>
          <w:t xml:space="preserve">Despite DEI </w:t>
        </w:r>
        <w:r w:rsidR="00867608">
          <w:rPr>
            <w:rFonts w:ascii="Times New Roman" w:hAnsi="Times New Roman" w:cs="Times New Roman"/>
          </w:rPr>
          <w:t>hav</w:t>
        </w:r>
      </w:ins>
      <w:ins w:id="237" w:author="Gabriel Nakamura" w:date="2023-03-07T17:11:00Z">
        <w:r w:rsidR="00FC47C4">
          <w:rPr>
            <w:rFonts w:ascii="Times New Roman" w:hAnsi="Times New Roman" w:cs="Times New Roman"/>
          </w:rPr>
          <w:t>ing</w:t>
        </w:r>
      </w:ins>
      <w:ins w:id="238" w:author="Gabriel Nakamura" w:date="2023-01-06T11:20:00Z">
        <w:r w:rsidR="00867608">
          <w:rPr>
            <w:rFonts w:ascii="Times New Roman" w:hAnsi="Times New Roman" w:cs="Times New Roman"/>
          </w:rPr>
          <w:t xml:space="preserve"> its three components as equally indispensable to </w:t>
        </w:r>
        <w:r w:rsidR="00061C3A">
          <w:rPr>
            <w:rFonts w:ascii="Times New Roman" w:hAnsi="Times New Roman" w:cs="Times New Roman"/>
          </w:rPr>
          <w:t xml:space="preserve">achieve a </w:t>
        </w:r>
      </w:ins>
      <w:ins w:id="239" w:author="Gabriel Nakamura" w:date="2023-01-06T11:21:00Z">
        <w:r w:rsidR="00061C3A">
          <w:rPr>
            <w:rFonts w:ascii="Times New Roman" w:hAnsi="Times New Roman" w:cs="Times New Roman"/>
          </w:rPr>
          <w:t>less colonial scientific practice</w:t>
        </w:r>
      </w:ins>
      <w:r w:rsidR="000B531C">
        <w:rPr>
          <w:rFonts w:ascii="Times New Roman" w:hAnsi="Times New Roman" w:cs="Times New Roman"/>
        </w:rPr>
        <w:fldChar w:fldCharType="begin"/>
      </w:r>
      <w:r w:rsidR="00B87A56">
        <w:rPr>
          <w:rFonts w:ascii="Times New Roman" w:hAnsi="Times New Roman" w:cs="Times New Roman"/>
        </w:rPr>
        <w:instrText xml:space="preserve"> ADDIN ZOTERO_ITEM CSL_CITATION {"citationID":"g7sFz0aP","properties":{"formattedCitation":"\\super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B531C">
        <w:rPr>
          <w:rFonts w:ascii="Times New Roman" w:hAnsi="Times New Roman" w:cs="Times New Roman"/>
        </w:rPr>
        <w:fldChar w:fldCharType="separate"/>
      </w:r>
      <w:r w:rsidR="00B87A56" w:rsidRPr="00B87A56">
        <w:rPr>
          <w:rFonts w:ascii="Times New Roman" w:hAnsi="Times New Roman" w:cs="Times New Roman"/>
          <w:vertAlign w:val="superscript"/>
        </w:rPr>
        <w:t>3</w:t>
      </w:r>
      <w:r w:rsidR="000B531C">
        <w:rPr>
          <w:rFonts w:ascii="Times New Roman" w:hAnsi="Times New Roman" w:cs="Times New Roman"/>
        </w:rPr>
        <w:fldChar w:fldCharType="end"/>
      </w:r>
      <w:ins w:id="240" w:author="Gabriel Nakamura" w:date="2023-01-06T11:21:00Z">
        <w:r w:rsidR="00061C3A">
          <w:rPr>
            <w:rFonts w:ascii="Times New Roman" w:hAnsi="Times New Roman" w:cs="Times New Roman"/>
          </w:rPr>
          <w:t xml:space="preserve">, most of the efforts are only centered </w:t>
        </w:r>
      </w:ins>
      <w:ins w:id="241" w:author="Gabriel Nakamura" w:date="2023-03-07T17:28:00Z">
        <w:r w:rsidR="00552BFD">
          <w:rPr>
            <w:rFonts w:ascii="Times New Roman" w:hAnsi="Times New Roman" w:cs="Times New Roman"/>
          </w:rPr>
          <w:t>on</w:t>
        </w:r>
      </w:ins>
      <w:ins w:id="242" w:author="Gabriel Nakamura" w:date="2023-01-06T11:21:00Z">
        <w:r w:rsidR="00061C3A">
          <w:rPr>
            <w:rFonts w:ascii="Times New Roman" w:hAnsi="Times New Roman" w:cs="Times New Roman"/>
          </w:rPr>
          <w:t xml:space="preserve"> </w:t>
        </w:r>
      </w:ins>
      <w:ins w:id="243" w:author="Gabriel Nakamura" w:date="2023-01-06T11:22:00Z">
        <w:r w:rsidR="005A1037">
          <w:rPr>
            <w:rFonts w:ascii="Times New Roman" w:hAnsi="Times New Roman" w:cs="Times New Roman"/>
          </w:rPr>
          <w:t xml:space="preserve">the diversity aspect. </w:t>
        </w:r>
      </w:ins>
      <w:ins w:id="244" w:author="Gabriel Nakamura" w:date="2023-03-07T09:20:00Z">
        <w:r w:rsidR="00C10356">
          <w:rPr>
            <w:rFonts w:ascii="Times New Roman" w:hAnsi="Times New Roman" w:cs="Times New Roman"/>
          </w:rPr>
          <w:t xml:space="preserve">We believe that </w:t>
        </w:r>
        <w:r w:rsidR="000225F5">
          <w:rPr>
            <w:rFonts w:ascii="Times New Roman" w:hAnsi="Times New Roman" w:cs="Times New Roman"/>
          </w:rPr>
          <w:t xml:space="preserve">simply including authors from </w:t>
        </w:r>
      </w:ins>
      <w:ins w:id="245" w:author="Gabriel Nakamura" w:date="2023-03-07T15:29:00Z">
        <w:r w:rsidR="006D1CB5">
          <w:rPr>
            <w:rFonts w:ascii="Times New Roman" w:hAnsi="Times New Roman" w:cs="Times New Roman"/>
          </w:rPr>
          <w:t>underrepresented</w:t>
        </w:r>
      </w:ins>
      <w:ins w:id="246" w:author="Gabriel Nakamura" w:date="2023-03-07T09:20:00Z">
        <w:r w:rsidR="000225F5">
          <w:rPr>
            <w:rFonts w:ascii="Times New Roman" w:hAnsi="Times New Roman" w:cs="Times New Roman"/>
          </w:rPr>
          <w:t xml:space="preserve"> countries in Global North </w:t>
        </w:r>
      </w:ins>
      <w:ins w:id="247" w:author="Gabriel Nakamura" w:date="2023-03-07T17:12:00Z">
        <w:r w:rsidR="00B87A56">
          <w:rPr>
            <w:rFonts w:ascii="Times New Roman" w:hAnsi="Times New Roman" w:cs="Times New Roman"/>
          </w:rPr>
          <w:t>institutes</w:t>
        </w:r>
      </w:ins>
      <w:ins w:id="248" w:author="Gabriel Nakamura" w:date="2023-03-07T09:20:00Z">
        <w:r w:rsidR="000225F5">
          <w:rPr>
            <w:rFonts w:ascii="Times New Roman" w:hAnsi="Times New Roman" w:cs="Times New Roman"/>
          </w:rPr>
          <w:t xml:space="preserve"> without </w:t>
        </w:r>
        <w:r w:rsidR="000225F5">
          <w:rPr>
            <w:rFonts w:ascii="Times New Roman" w:hAnsi="Times New Roman" w:cs="Times New Roman"/>
          </w:rPr>
          <w:lastRenderedPageBreak/>
          <w:t>thinking and acti</w:t>
        </w:r>
      </w:ins>
      <w:ins w:id="249" w:author="Gabriel Nakamura" w:date="2023-03-07T09:21:00Z">
        <w:r w:rsidR="000225F5">
          <w:rPr>
            <w:rFonts w:ascii="Times New Roman" w:hAnsi="Times New Roman" w:cs="Times New Roman"/>
          </w:rPr>
          <w:t>n</w:t>
        </w:r>
        <w:r w:rsidR="00D277D4">
          <w:rPr>
            <w:rFonts w:ascii="Times New Roman" w:hAnsi="Times New Roman" w:cs="Times New Roman"/>
          </w:rPr>
          <w:t>g towards practices that disrupt the colonialism</w:t>
        </w:r>
        <w:r w:rsidR="008A6E68">
          <w:rPr>
            <w:rFonts w:ascii="Times New Roman" w:hAnsi="Times New Roman" w:cs="Times New Roman"/>
          </w:rPr>
          <w:t xml:space="preserve"> </w:t>
        </w:r>
      </w:ins>
      <w:ins w:id="250" w:author="Gabriel Nakamura" w:date="2023-03-07T17:13:00Z">
        <w:r w:rsidR="00705CC4">
          <w:rPr>
            <w:rFonts w:ascii="Times New Roman" w:hAnsi="Times New Roman" w:cs="Times New Roman"/>
          </w:rPr>
          <w:t xml:space="preserve">in </w:t>
        </w:r>
        <w:r w:rsidR="00DE68A2">
          <w:rPr>
            <w:rFonts w:ascii="Times New Roman" w:hAnsi="Times New Roman" w:cs="Times New Roman"/>
          </w:rPr>
          <w:t>intellectual expertise</w:t>
        </w:r>
      </w:ins>
      <w:ins w:id="251" w:author="Gabriel Nakamura" w:date="2023-03-07T09:21:00Z">
        <w:r w:rsidR="008A6E68">
          <w:rPr>
            <w:rFonts w:ascii="Times New Roman" w:hAnsi="Times New Roman" w:cs="Times New Roman"/>
          </w:rPr>
          <w:t xml:space="preserve"> </w:t>
        </w:r>
      </w:ins>
      <w:ins w:id="252" w:author="Gabriel Nakamura" w:date="2023-03-07T17:14:00Z">
        <w:r w:rsidR="00D6772C">
          <w:rPr>
            <w:rFonts w:ascii="Times New Roman" w:hAnsi="Times New Roman" w:cs="Times New Roman"/>
          </w:rPr>
          <w:t xml:space="preserve">is of </w:t>
        </w:r>
      </w:ins>
      <w:ins w:id="253" w:author="Gabriel Nakamura" w:date="2023-03-07T17:28:00Z">
        <w:r w:rsidR="00552BFD">
          <w:rPr>
            <w:rFonts w:ascii="Times New Roman" w:hAnsi="Times New Roman" w:cs="Times New Roman"/>
          </w:rPr>
          <w:t>little</w:t>
        </w:r>
      </w:ins>
      <w:ins w:id="254" w:author="Gabriel Nakamura" w:date="2023-03-07T17:14:00Z">
        <w:r w:rsidR="00D6772C">
          <w:rPr>
            <w:rFonts w:ascii="Times New Roman" w:hAnsi="Times New Roman" w:cs="Times New Roman"/>
          </w:rPr>
          <w:t xml:space="preserve"> help, </w:t>
        </w:r>
      </w:ins>
      <w:ins w:id="255" w:author="Gabriel Nakamura" w:date="2023-03-07T17:28:00Z">
        <w:r w:rsidR="008E197A">
          <w:rPr>
            <w:rFonts w:ascii="Times New Roman" w:hAnsi="Times New Roman" w:cs="Times New Roman"/>
          </w:rPr>
          <w:t>sometimes serving</w:t>
        </w:r>
      </w:ins>
      <w:ins w:id="256" w:author="Gabriel Nakamura" w:date="2023-03-07T09:21:00Z">
        <w:r w:rsidR="008A6E68">
          <w:rPr>
            <w:rFonts w:ascii="Times New Roman" w:hAnsi="Times New Roman" w:cs="Times New Roman"/>
          </w:rPr>
          <w:t xml:space="preserve"> </w:t>
        </w:r>
      </w:ins>
      <w:ins w:id="257" w:author="Gabriel Nakamura" w:date="2023-03-07T09:22:00Z">
        <w:r w:rsidR="008A6E68">
          <w:rPr>
            <w:rFonts w:ascii="Times New Roman" w:hAnsi="Times New Roman" w:cs="Times New Roman"/>
          </w:rPr>
          <w:t>as a decoy</w:t>
        </w:r>
      </w:ins>
      <w:ins w:id="258" w:author="Gabriel Nakamura" w:date="2023-03-07T17:14:00Z">
        <w:r w:rsidR="00E6431F">
          <w:rPr>
            <w:rFonts w:ascii="Times New Roman" w:hAnsi="Times New Roman" w:cs="Times New Roman"/>
          </w:rPr>
          <w:t xml:space="preserve"> for DEI practices</w:t>
        </w:r>
      </w:ins>
      <w:ins w:id="259" w:author="Gabriel Nakamura" w:date="2023-03-07T09:22:00Z">
        <w:r w:rsidR="000547B6">
          <w:rPr>
            <w:rFonts w:ascii="Times New Roman" w:hAnsi="Times New Roman" w:cs="Times New Roman"/>
          </w:rPr>
          <w:t>.</w:t>
        </w:r>
      </w:ins>
    </w:p>
    <w:p w14:paraId="4A105072" w14:textId="180DB8A5"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5A6C0BB2" w:rsidR="0010356A" w:rsidRDefault="00C72728" w:rsidP="00335FD4">
      <w:pPr>
        <w:spacing w:line="480" w:lineRule="auto"/>
        <w:rPr>
          <w:ins w:id="260" w:author="Gabriel Nakamura" w:date="2022-07-27T10:06:00Z"/>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ins w:id="261" w:author="Gabriel Nakamura" w:date="2023-03-07T09:23:00Z">
        <w:r w:rsidR="00F01AC2">
          <w:rPr>
            <w:rFonts w:ascii="Times New Roman" w:hAnsi="Times New Roman" w:cs="Times New Roman"/>
          </w:rPr>
          <w:t xml:space="preserve">Global South </w:t>
        </w:r>
      </w:ins>
      <w:del w:id="262" w:author="Gabriel Nakamura" w:date="2023-03-07T09:23:00Z">
        <w:r w:rsidR="0089466B" w:rsidDel="00F01AC2">
          <w:rPr>
            <w:rFonts w:ascii="Times New Roman" w:hAnsi="Times New Roman" w:cs="Times New Roman"/>
          </w:rPr>
          <w:delText xml:space="preserve">global </w:delText>
        </w:r>
        <w:r w:rsidR="005E5E7E" w:rsidDel="00F01AC2">
          <w:rPr>
            <w:rFonts w:ascii="Times New Roman" w:hAnsi="Times New Roman" w:cs="Times New Roman"/>
          </w:rPr>
          <w:delText>North</w:delText>
        </w:r>
        <w:r w:rsidR="0089466B" w:rsidDel="00F01AC2">
          <w:rPr>
            <w:rFonts w:ascii="Times New Roman" w:hAnsi="Times New Roman" w:cs="Times New Roman"/>
          </w:rPr>
          <w:delText xml:space="preserve"> </w:delText>
        </w:r>
      </w:del>
      <w:r w:rsidR="0089466B">
        <w:rPr>
          <w:rFonts w:ascii="Times New Roman" w:hAnsi="Times New Roman" w:cs="Times New Roman"/>
        </w:rPr>
        <w:t xml:space="preserve">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 xml:space="preserve">lobal </w:t>
      </w:r>
      <w:ins w:id="263" w:author="Gabriel Nakamura" w:date="2023-03-07T09:23:00Z">
        <w:r w:rsidR="00F01AC2">
          <w:rPr>
            <w:rFonts w:ascii="Times New Roman" w:hAnsi="Times New Roman" w:cs="Times New Roman"/>
          </w:rPr>
          <w:t>N</w:t>
        </w:r>
      </w:ins>
      <w:del w:id="264" w:author="Gabriel Nakamura" w:date="2023-03-07T09:23:00Z">
        <w:r w:rsidDel="00F01AC2">
          <w:rPr>
            <w:rFonts w:ascii="Times New Roman" w:hAnsi="Times New Roman" w:cs="Times New Roman"/>
          </w:rPr>
          <w:delText>n</w:delText>
        </w:r>
      </w:del>
      <w:r>
        <w:rPr>
          <w:rFonts w:ascii="Times New Roman" w:hAnsi="Times New Roman" w:cs="Times New Roman"/>
        </w:rPr>
        <w:t>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w:t>
      </w:r>
      <w:del w:id="265" w:author="Gabriel Nakamura" w:date="2023-03-07T09:24:00Z">
        <w:r w:rsidR="009716FE" w:rsidDel="002F5EF7">
          <w:rPr>
            <w:rFonts w:ascii="Times New Roman" w:hAnsi="Times New Roman" w:cs="Times New Roman"/>
          </w:rPr>
          <w:delText xml:space="preserve"> [ref]</w:delText>
        </w:r>
      </w:del>
      <w:r w:rsidR="009716FE">
        <w:rPr>
          <w:rFonts w:ascii="Times New Roman" w:hAnsi="Times New Roman" w:cs="Times New Roman"/>
        </w:rPr>
        <w:t>.</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del w:id="266" w:author="Gabriel Nakamura" w:date="2023-03-07T17:29:00Z">
        <w:r w:rsidR="00AC0832" w:rsidDel="008E197A">
          <w:rPr>
            <w:rFonts w:ascii="Times New Roman" w:hAnsi="Times New Roman" w:cs="Times New Roman"/>
          </w:rPr>
          <w:delText>there are</w:delText>
        </w:r>
        <w:r w:rsidR="009716FE" w:rsidDel="008E197A">
          <w:rPr>
            <w:rFonts w:ascii="Times New Roman" w:hAnsi="Times New Roman" w:cs="Times New Roman"/>
          </w:rPr>
          <w:delText xml:space="preserve"> </w:delText>
        </w:r>
      </w:del>
      <w:r w:rsidR="009716FE">
        <w:rPr>
          <w:rFonts w:ascii="Times New Roman" w:hAnsi="Times New Roman" w:cs="Times New Roman"/>
        </w:rPr>
        <w:t>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del w:id="267" w:author="Gabriel Nakamura" w:date="2023-03-07T17:29:00Z">
        <w:r w:rsidR="00963FE6" w:rsidDel="008E197A">
          <w:rPr>
            <w:rFonts w:ascii="Times New Roman" w:hAnsi="Times New Roman" w:cs="Times New Roman"/>
          </w:rPr>
          <w:delText>that</w:delText>
        </w:r>
        <w:r w:rsidR="00AC0832" w:rsidDel="008E197A">
          <w:rPr>
            <w:rFonts w:ascii="Times New Roman" w:hAnsi="Times New Roman" w:cs="Times New Roman"/>
          </w:rPr>
          <w:delText xml:space="preserve"> </w:delText>
        </w:r>
      </w:del>
      <w:r w:rsidR="00AC0832">
        <w:rPr>
          <w:rFonts w:ascii="Times New Roman" w:hAnsi="Times New Roman" w:cs="Times New Roman"/>
        </w:rPr>
        <w:t xml:space="preserve">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ins w:id="268" w:author="Gabriel Nakamura" w:date="2023-03-07T17:29:00Z">
        <w:r w:rsidR="008E197A">
          <w:rPr>
            <w:rFonts w:ascii="Times New Roman" w:hAnsi="Times New Roman" w:cs="Times New Roman"/>
          </w:rPr>
          <w:t>not to</w:t>
        </w:r>
      </w:ins>
      <w:del w:id="269" w:author="Gabriel Nakamura" w:date="2023-03-07T17:29:00Z">
        <w:r w:rsidR="008D699A" w:rsidDel="008E197A">
          <w:rPr>
            <w:rFonts w:ascii="Times New Roman" w:hAnsi="Times New Roman" w:cs="Times New Roman"/>
          </w:rPr>
          <w:delText>to not</w:delText>
        </w:r>
      </w:del>
      <w:r w:rsidR="008D699A">
        <w:rPr>
          <w:rFonts w:ascii="Times New Roman" w:hAnsi="Times New Roman" w:cs="Times New Roman"/>
        </w:rPr>
        <w:t xml:space="preserve"> mention other areas in STEM</w:t>
      </w:r>
      <w:r w:rsidR="00AC0832">
        <w:rPr>
          <w:rFonts w:ascii="Times New Roman" w:hAnsi="Times New Roman" w:cs="Times New Roman"/>
        </w:rPr>
        <w:t>)</w:t>
      </w:r>
      <w:r w:rsidR="00963FE6">
        <w:rPr>
          <w:rFonts w:ascii="Times New Roman" w:hAnsi="Times New Roman" w:cs="Times New Roman"/>
        </w:rPr>
        <w:t>, even struggling with reduced budgets and historical scientific colonialism</w:t>
      </w:r>
      <w:r w:rsidR="00AC0832">
        <w:rPr>
          <w:rFonts w:ascii="Times New Roman" w:hAnsi="Times New Roman" w:cs="Times New Roman"/>
        </w:rPr>
        <w:t xml:space="preserve">. </w:t>
      </w:r>
      <w:r w:rsidR="00DE23F5">
        <w:rPr>
          <w:rFonts w:ascii="Times New Roman" w:hAnsi="Times New Roman" w:cs="Times New Roman"/>
        </w:rPr>
        <w:t xml:space="preserve">Here we showed some simple actions that can dramatically 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ins w:id="270" w:author="Gabriel Nakamura" w:date="2023-01-06T11:12:00Z">
        <w:r w:rsidR="00A92FFD">
          <w:rPr>
            <w:rFonts w:ascii="Times New Roman" w:hAnsi="Times New Roman" w:cs="Times New Roman"/>
          </w:rPr>
          <w:t>True c</w:t>
        </w:r>
      </w:ins>
      <w:ins w:id="271" w:author="Gabriel Nakamura" w:date="2023-01-06T11:11:00Z">
        <w:r w:rsidR="00A92FFD">
          <w:rPr>
            <w:rFonts w:ascii="Times New Roman" w:hAnsi="Times New Roman" w:cs="Times New Roman"/>
          </w:rPr>
          <w:t xml:space="preserve">hanges </w:t>
        </w:r>
      </w:ins>
      <w:ins w:id="272" w:author="Gabriel Nakamura" w:date="2023-01-06T11:12:00Z">
        <w:r w:rsidR="00A92FFD">
          <w:rPr>
            <w:rFonts w:ascii="Times New Roman" w:hAnsi="Times New Roman" w:cs="Times New Roman"/>
          </w:rPr>
          <w:t>in an oppressive system can only come from those who have been oppressed</w:t>
        </w:r>
      </w:ins>
      <w:ins w:id="273" w:author="Gabriel Nakamura" w:date="2023-01-06T11:13:00Z">
        <w:r w:rsidR="00A92FFD">
          <w:rPr>
            <w:rFonts w:ascii="Times New Roman" w:hAnsi="Times New Roman" w:cs="Times New Roman"/>
          </w:rPr>
          <w:t>, but for this</w:t>
        </w:r>
      </w:ins>
      <w:ins w:id="274" w:author="Gabriel Nakamura" w:date="2023-03-07T17:29:00Z">
        <w:r w:rsidR="000134DF">
          <w:rPr>
            <w:rFonts w:ascii="Times New Roman" w:hAnsi="Times New Roman" w:cs="Times New Roman"/>
          </w:rPr>
          <w:t>,</w:t>
        </w:r>
      </w:ins>
      <w:ins w:id="275" w:author="Gabriel Nakamura" w:date="2023-01-06T11:12:00Z">
        <w:r w:rsidR="00A92FFD">
          <w:rPr>
            <w:rFonts w:ascii="Times New Roman" w:hAnsi="Times New Roman" w:cs="Times New Roman"/>
          </w:rPr>
          <w:t xml:space="preserve"> </w:t>
        </w:r>
      </w:ins>
      <w:ins w:id="276" w:author="Gabriel Nakamura" w:date="2023-01-06T11:13:00Z">
        <w:r w:rsidR="00A92FFD">
          <w:rPr>
            <w:rFonts w:ascii="Times New Roman" w:hAnsi="Times New Roman" w:cs="Times New Roman"/>
          </w:rPr>
          <w:t>t</w:t>
        </w:r>
      </w:ins>
      <w:del w:id="277" w:author="Gabriel Nakamura" w:date="2023-01-06T11:13:00Z">
        <w:r w:rsidR="005B38D3" w:rsidDel="00A92FFD">
          <w:rPr>
            <w:rFonts w:ascii="Times New Roman" w:hAnsi="Times New Roman" w:cs="Times New Roman"/>
          </w:rPr>
          <w:delText>T</w:delText>
        </w:r>
      </w:del>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w:t>
      </w:r>
      <w:ins w:id="278" w:author="Gabriel Nakamura" w:date="2023-03-07T17:30:00Z">
        <w:r w:rsidR="000134DF">
          <w:rPr>
            <w:rFonts w:ascii="Times New Roman" w:hAnsi="Times New Roman" w:cs="Times New Roman"/>
          </w:rPr>
          <w:t>South</w:t>
        </w:r>
      </w:ins>
      <w:del w:id="279" w:author="Gabriel Nakamura" w:date="2023-03-07T17:30:00Z">
        <w:r w:rsidR="005B38D3" w:rsidDel="000134DF">
          <w:rPr>
            <w:rFonts w:ascii="Times New Roman" w:hAnsi="Times New Roman" w:cs="Times New Roman"/>
          </w:rPr>
          <w:delText>south</w:delText>
        </w:r>
      </w:del>
      <w:r w:rsidR="005B38D3">
        <w:rPr>
          <w:rFonts w:ascii="Times New Roman" w:hAnsi="Times New Roman" w:cs="Times New Roman"/>
        </w:rPr>
        <w:t xml:space="preserve"> </w:t>
      </w:r>
      <w:del w:id="280" w:author="Gabriel Nakamura" w:date="2023-01-06T11:13:00Z">
        <w:r w:rsidR="005B38D3" w:rsidDel="00A92FFD">
          <w:rPr>
            <w:rFonts w:ascii="Times New Roman" w:hAnsi="Times New Roman" w:cs="Times New Roman"/>
          </w:rPr>
          <w:delText>wants</w:delText>
        </w:r>
        <w:r w:rsidR="00AC0832" w:rsidDel="00A92FFD">
          <w:rPr>
            <w:rFonts w:ascii="Times New Roman" w:hAnsi="Times New Roman" w:cs="Times New Roman"/>
          </w:rPr>
          <w:delText xml:space="preserve"> </w:delText>
        </w:r>
      </w:del>
      <w:ins w:id="281" w:author="Gabriel Nakamura" w:date="2023-01-06T11:13:00Z">
        <w:r w:rsidR="00A92FFD">
          <w:rPr>
            <w:rFonts w:ascii="Times New Roman" w:hAnsi="Times New Roman" w:cs="Times New Roman"/>
          </w:rPr>
          <w:t xml:space="preserve">needs </w:t>
        </w:r>
      </w:ins>
      <w:r w:rsidR="00F56F0F">
        <w:rPr>
          <w:rFonts w:ascii="Times New Roman" w:hAnsi="Times New Roman" w:cs="Times New Roman"/>
        </w:rPr>
        <w:t xml:space="preserve">a </w:t>
      </w:r>
      <w:r w:rsidR="00AC0832">
        <w:rPr>
          <w:rFonts w:ascii="Times New Roman" w:hAnsi="Times New Roman" w:cs="Times New Roman"/>
        </w:rPr>
        <w:t xml:space="preserve">room </w:t>
      </w:r>
      <w:ins w:id="282" w:author="Gabriel Nakamura" w:date="2023-03-07T17:30:00Z">
        <w:r w:rsidR="004C1549">
          <w:rPr>
            <w:rFonts w:ascii="Times New Roman" w:hAnsi="Times New Roman" w:cs="Times New Roman"/>
          </w:rPr>
          <w:t>in</w:t>
        </w:r>
      </w:ins>
      <w:del w:id="283" w:author="Gabriel Nakamura" w:date="2023-03-07T17:30:00Z">
        <w:r w:rsidR="0010356A" w:rsidDel="004C1549">
          <w:rPr>
            <w:rFonts w:ascii="Times New Roman" w:hAnsi="Times New Roman" w:cs="Times New Roman"/>
          </w:rPr>
          <w:delText>at</w:delText>
        </w:r>
      </w:del>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w:t>
      </w:r>
      <w:del w:id="284" w:author="Gabriel Nakamura" w:date="2023-03-07T17:30:00Z">
        <w:r w:rsidR="00363778" w:rsidDel="000134DF">
          <w:rPr>
            <w:rFonts w:ascii="Times New Roman" w:hAnsi="Times New Roman" w:cs="Times New Roman"/>
          </w:rPr>
          <w:delText xml:space="preserve"> at</w:delText>
        </w:r>
      </w:del>
      <w:r w:rsidR="005B38D3">
        <w:rPr>
          <w:rFonts w:ascii="Times New Roman" w:hAnsi="Times New Roman" w:cs="Times New Roman"/>
        </w:rPr>
        <w:t>.</w:t>
      </w:r>
    </w:p>
    <w:p w14:paraId="520964C3" w14:textId="4D6B627B" w:rsidR="00454E95" w:rsidRDefault="00454E95" w:rsidP="00335FD4">
      <w:pPr>
        <w:spacing w:line="480" w:lineRule="auto"/>
        <w:rPr>
          <w:ins w:id="285" w:author="Gabriel Nakamura" w:date="2023-03-07T14:36:00Z"/>
          <w:rFonts w:ascii="Times New Roman" w:hAnsi="Times New Roman" w:cs="Times New Roman"/>
        </w:rPr>
      </w:pPr>
    </w:p>
    <w:p w14:paraId="6688AC2F" w14:textId="568A2D24" w:rsidR="007F034C" w:rsidRDefault="007F034C" w:rsidP="00335FD4">
      <w:pPr>
        <w:spacing w:line="480" w:lineRule="auto"/>
        <w:rPr>
          <w:ins w:id="286" w:author="Gabriel Nakamura" w:date="2023-03-07T14:36:00Z"/>
          <w:rFonts w:ascii="Times New Roman" w:hAnsi="Times New Roman" w:cs="Times New Roman"/>
          <w:b/>
          <w:bCs/>
        </w:rPr>
      </w:pPr>
      <w:ins w:id="287" w:author="Gabriel Nakamura" w:date="2023-03-07T14:36:00Z">
        <w:r w:rsidRPr="007F034C">
          <w:rPr>
            <w:rFonts w:ascii="Times New Roman" w:hAnsi="Times New Roman" w:cs="Times New Roman"/>
            <w:b/>
            <w:bCs/>
            <w:rPrChange w:id="288" w:author="Gabriel Nakamura" w:date="2023-03-07T14:36:00Z">
              <w:rPr>
                <w:rFonts w:ascii="Times New Roman" w:hAnsi="Times New Roman" w:cs="Times New Roman"/>
              </w:rPr>
            </w:rPrChange>
          </w:rPr>
          <w:t>Data availability</w:t>
        </w:r>
      </w:ins>
    </w:p>
    <w:p w14:paraId="74A59E53" w14:textId="3B8BD993" w:rsidR="007F034C" w:rsidRPr="007F034C" w:rsidRDefault="007F034C" w:rsidP="00335FD4">
      <w:pPr>
        <w:spacing w:line="480" w:lineRule="auto"/>
        <w:rPr>
          <w:ins w:id="289" w:author="Gabriel Nakamura" w:date="2023-03-07T14:36:00Z"/>
          <w:rFonts w:ascii="Times New Roman" w:hAnsi="Times New Roman" w:cs="Times New Roman"/>
        </w:rPr>
      </w:pPr>
      <w:ins w:id="290" w:author="Gabriel Nakamura" w:date="2023-03-07T14:36:00Z">
        <w:r>
          <w:rPr>
            <w:rFonts w:ascii="Times New Roman" w:hAnsi="Times New Roman" w:cs="Times New Roman"/>
          </w:rPr>
          <w:t xml:space="preserve">All data used to produce </w:t>
        </w:r>
      </w:ins>
      <w:ins w:id="291" w:author="Gabriel Nakamura" w:date="2023-03-07T15:31:00Z">
        <w:r w:rsidR="00BC13E4">
          <w:rPr>
            <w:rFonts w:ascii="Times New Roman" w:hAnsi="Times New Roman" w:cs="Times New Roman"/>
          </w:rPr>
          <w:t>F</w:t>
        </w:r>
      </w:ins>
      <w:ins w:id="292" w:author="Gabriel Nakamura" w:date="2023-03-07T14:36:00Z">
        <w:r>
          <w:rPr>
            <w:rFonts w:ascii="Times New Roman" w:hAnsi="Times New Roman" w:cs="Times New Roman"/>
          </w:rPr>
          <w:t xml:space="preserve">igure 1 was collected in </w:t>
        </w:r>
      </w:ins>
      <w:ins w:id="293" w:author="Gabriel Nakamura" w:date="2023-03-07T17:30:00Z">
        <w:r w:rsidR="004C1549">
          <w:rPr>
            <w:rFonts w:ascii="Times New Roman" w:hAnsi="Times New Roman" w:cs="Times New Roman"/>
          </w:rPr>
          <w:t xml:space="preserve">the </w:t>
        </w:r>
      </w:ins>
      <w:ins w:id="294" w:author="Gabriel Nakamura" w:date="2023-03-07T14:36:00Z">
        <w:r>
          <w:rPr>
            <w:rFonts w:ascii="Times New Roman" w:hAnsi="Times New Roman" w:cs="Times New Roman"/>
          </w:rPr>
          <w:t xml:space="preserve">Web of Science </w:t>
        </w:r>
      </w:ins>
      <w:ins w:id="295" w:author="Gabriel Nakamura" w:date="2023-03-07T14:37:00Z">
        <w:r>
          <w:rPr>
            <w:rFonts w:ascii="Times New Roman" w:hAnsi="Times New Roman" w:cs="Times New Roman"/>
          </w:rPr>
          <w:t xml:space="preserve">Core collection </w:t>
        </w:r>
        <w:r w:rsidR="00A25868">
          <w:rPr>
            <w:rFonts w:ascii="Times New Roman" w:hAnsi="Times New Roman" w:cs="Times New Roman"/>
          </w:rPr>
          <w:t>between December 2022 and February 2023. All processed data is available in the link XXXX.</w:t>
        </w:r>
      </w:ins>
    </w:p>
    <w:p w14:paraId="23C8C8F2" w14:textId="77777777" w:rsidR="007F034C" w:rsidRDefault="007F034C" w:rsidP="00335FD4">
      <w:pPr>
        <w:spacing w:line="480" w:lineRule="auto"/>
        <w:rPr>
          <w:ins w:id="296" w:author="Gabriel Nakamura" w:date="2022-07-27T10:06:00Z"/>
          <w:rFonts w:ascii="Times New Roman" w:hAnsi="Times New Roman" w:cs="Times New Roman"/>
        </w:rPr>
      </w:pPr>
    </w:p>
    <w:p w14:paraId="2BADFA20" w14:textId="0311F1A9" w:rsidR="00454E95" w:rsidRPr="007F034C" w:rsidRDefault="00454E95" w:rsidP="00335FD4">
      <w:pPr>
        <w:spacing w:line="480" w:lineRule="auto"/>
        <w:rPr>
          <w:ins w:id="297" w:author="Gabriel Nakamura" w:date="2022-07-27T10:06:00Z"/>
          <w:rFonts w:ascii="Times New Roman" w:hAnsi="Times New Roman" w:cs="Times New Roman"/>
          <w:b/>
          <w:bCs/>
          <w:rPrChange w:id="298" w:author="Gabriel Nakamura" w:date="2023-03-07T14:36:00Z">
            <w:rPr>
              <w:ins w:id="299" w:author="Gabriel Nakamura" w:date="2022-07-27T10:06:00Z"/>
              <w:rFonts w:ascii="Times New Roman" w:hAnsi="Times New Roman" w:cs="Times New Roman"/>
            </w:rPr>
          </w:rPrChange>
        </w:rPr>
      </w:pPr>
      <w:ins w:id="300" w:author="Gabriel Nakamura" w:date="2022-07-27T10:06:00Z">
        <w:r w:rsidRPr="007F034C">
          <w:rPr>
            <w:rFonts w:ascii="Times New Roman" w:hAnsi="Times New Roman" w:cs="Times New Roman"/>
            <w:b/>
            <w:bCs/>
            <w:rPrChange w:id="301" w:author="Gabriel Nakamura" w:date="2023-03-07T14:36:00Z">
              <w:rPr>
                <w:rFonts w:ascii="Times New Roman" w:hAnsi="Times New Roman" w:cs="Times New Roman"/>
              </w:rPr>
            </w:rPrChange>
          </w:rPr>
          <w:t>References</w:t>
        </w:r>
      </w:ins>
    </w:p>
    <w:p w14:paraId="2244CE39" w14:textId="77777777" w:rsidR="00B87A56" w:rsidRPr="00B87A56" w:rsidRDefault="00BC54F1" w:rsidP="00B87A56">
      <w:pPr>
        <w:pStyle w:val="Bibliography"/>
        <w:rPr>
          <w:rFonts w:ascii="Times New Roman" w:hAnsi="Times New Roman" w:cs="Times New Roman"/>
        </w:rPr>
      </w:pPr>
      <w:r>
        <w:lastRenderedPageBreak/>
        <w:t xml:space="preserve"> </w:t>
      </w:r>
      <w:r w:rsidR="00822461">
        <w:fldChar w:fldCharType="begin"/>
      </w:r>
      <w:r w:rsidR="00822461">
        <w:instrText xml:space="preserve"> ADDIN ZOTERO_BIBL {"uncited":[],"omitted":[],"custom":[]} CSL_BIBLIOGRAPHY </w:instrText>
      </w:r>
      <w:r w:rsidR="00822461">
        <w:fldChar w:fldCharType="separate"/>
      </w:r>
      <w:r w:rsidR="00B87A56" w:rsidRPr="00B87A56">
        <w:rPr>
          <w:rFonts w:ascii="Times New Roman" w:hAnsi="Times New Roman" w:cs="Times New Roman"/>
        </w:rPr>
        <w:t>1.</w:t>
      </w:r>
      <w:r w:rsidR="00B87A56" w:rsidRPr="00B87A56">
        <w:rPr>
          <w:rFonts w:ascii="Times New Roman" w:hAnsi="Times New Roman" w:cs="Times New Roman"/>
        </w:rPr>
        <w:tab/>
        <w:t xml:space="preserve">Castro Torres, A. F. &amp; </w:t>
      </w:r>
      <w:proofErr w:type="spellStart"/>
      <w:r w:rsidR="00B87A56" w:rsidRPr="00B87A56">
        <w:rPr>
          <w:rFonts w:ascii="Times New Roman" w:hAnsi="Times New Roman" w:cs="Times New Roman"/>
        </w:rPr>
        <w:t>Alburez</w:t>
      </w:r>
      <w:proofErr w:type="spellEnd"/>
      <w:r w:rsidR="00B87A56" w:rsidRPr="00B87A56">
        <w:rPr>
          <w:rFonts w:ascii="Times New Roman" w:hAnsi="Times New Roman" w:cs="Times New Roman"/>
        </w:rPr>
        <w:t xml:space="preserve">-Gutierrez, D. North and South: Naming practices and the hidden dimension of global disparities in knowledge production. </w:t>
      </w:r>
      <w:r w:rsidR="00B87A56" w:rsidRPr="00B87A56">
        <w:rPr>
          <w:rFonts w:ascii="Times New Roman" w:hAnsi="Times New Roman" w:cs="Times New Roman"/>
          <w:i/>
          <w:iCs/>
        </w:rPr>
        <w:t>Proc. Natl. Acad. Sci. U.S.A.</w:t>
      </w:r>
      <w:r w:rsidR="00B87A56" w:rsidRPr="00B87A56">
        <w:rPr>
          <w:rFonts w:ascii="Times New Roman" w:hAnsi="Times New Roman" w:cs="Times New Roman"/>
        </w:rPr>
        <w:t xml:space="preserve"> </w:t>
      </w:r>
      <w:r w:rsidR="00B87A56" w:rsidRPr="00B87A56">
        <w:rPr>
          <w:rFonts w:ascii="Times New Roman" w:hAnsi="Times New Roman" w:cs="Times New Roman"/>
          <w:b/>
          <w:bCs/>
        </w:rPr>
        <w:t>119</w:t>
      </w:r>
      <w:r w:rsidR="00B87A56" w:rsidRPr="00B87A56">
        <w:rPr>
          <w:rFonts w:ascii="Times New Roman" w:hAnsi="Times New Roman" w:cs="Times New Roman"/>
        </w:rPr>
        <w:t>, e2119373119 (2022).</w:t>
      </w:r>
    </w:p>
    <w:p w14:paraId="44A816CE" w14:textId="77777777" w:rsidR="00B87A56" w:rsidRPr="00B87A56" w:rsidRDefault="00B87A56" w:rsidP="00B87A56">
      <w:pPr>
        <w:pStyle w:val="Bibliography"/>
        <w:rPr>
          <w:rFonts w:ascii="Times New Roman" w:hAnsi="Times New Roman" w:cs="Times New Roman"/>
        </w:rPr>
      </w:pPr>
      <w:r w:rsidRPr="00B87A56">
        <w:rPr>
          <w:rFonts w:ascii="Times New Roman" w:hAnsi="Times New Roman" w:cs="Times New Roman"/>
        </w:rPr>
        <w:t>2.</w:t>
      </w:r>
      <w:r w:rsidRPr="00B87A56">
        <w:rPr>
          <w:rFonts w:ascii="Times New Roman" w:hAnsi="Times New Roman" w:cs="Times New Roman"/>
        </w:rPr>
        <w:tab/>
      </w:r>
      <w:proofErr w:type="spellStart"/>
      <w:r w:rsidRPr="00B87A56">
        <w:rPr>
          <w:rFonts w:ascii="Times New Roman" w:hAnsi="Times New Roman" w:cs="Times New Roman"/>
        </w:rPr>
        <w:t>Ergin</w:t>
      </w:r>
      <w:proofErr w:type="spellEnd"/>
      <w:r w:rsidRPr="00B87A56">
        <w:rPr>
          <w:rFonts w:ascii="Times New Roman" w:hAnsi="Times New Roman" w:cs="Times New Roman"/>
        </w:rPr>
        <w:t xml:space="preserve">, M. &amp; </w:t>
      </w:r>
      <w:proofErr w:type="spellStart"/>
      <w:r w:rsidRPr="00B87A56">
        <w:rPr>
          <w:rFonts w:ascii="Times New Roman" w:hAnsi="Times New Roman" w:cs="Times New Roman"/>
        </w:rPr>
        <w:t>Alkan</w:t>
      </w:r>
      <w:proofErr w:type="spellEnd"/>
      <w:r w:rsidRPr="00B87A56">
        <w:rPr>
          <w:rFonts w:ascii="Times New Roman" w:hAnsi="Times New Roman" w:cs="Times New Roman"/>
        </w:rPr>
        <w:t xml:space="preserve">, A. Academic neo-colonialism in writing practices: Geographic markers in three journals from Japan, </w:t>
      </w:r>
      <w:proofErr w:type="gramStart"/>
      <w:r w:rsidRPr="00B87A56">
        <w:rPr>
          <w:rFonts w:ascii="Times New Roman" w:hAnsi="Times New Roman" w:cs="Times New Roman"/>
        </w:rPr>
        <w:t>Turkey</w:t>
      </w:r>
      <w:proofErr w:type="gramEnd"/>
      <w:r w:rsidRPr="00B87A56">
        <w:rPr>
          <w:rFonts w:ascii="Times New Roman" w:hAnsi="Times New Roman" w:cs="Times New Roman"/>
        </w:rPr>
        <w:t xml:space="preserve"> and the US. </w:t>
      </w:r>
      <w:proofErr w:type="spellStart"/>
      <w:r w:rsidRPr="00B87A56">
        <w:rPr>
          <w:rFonts w:ascii="Times New Roman" w:hAnsi="Times New Roman" w:cs="Times New Roman"/>
          <w:i/>
          <w:iCs/>
        </w:rPr>
        <w:t>Geoforum</w:t>
      </w:r>
      <w:proofErr w:type="spellEnd"/>
      <w:r w:rsidRPr="00B87A56">
        <w:rPr>
          <w:rFonts w:ascii="Times New Roman" w:hAnsi="Times New Roman" w:cs="Times New Roman"/>
        </w:rPr>
        <w:t xml:space="preserve"> </w:t>
      </w:r>
      <w:r w:rsidRPr="00B87A56">
        <w:rPr>
          <w:rFonts w:ascii="Times New Roman" w:hAnsi="Times New Roman" w:cs="Times New Roman"/>
          <w:b/>
          <w:bCs/>
        </w:rPr>
        <w:t>104</w:t>
      </w:r>
      <w:r w:rsidRPr="00B87A56">
        <w:rPr>
          <w:rFonts w:ascii="Times New Roman" w:hAnsi="Times New Roman" w:cs="Times New Roman"/>
        </w:rPr>
        <w:t>, 259–266 (2019).</w:t>
      </w:r>
    </w:p>
    <w:p w14:paraId="7F7FBC37" w14:textId="77777777" w:rsidR="00B87A56" w:rsidRPr="00B87A56" w:rsidRDefault="00B87A56" w:rsidP="00B87A56">
      <w:pPr>
        <w:pStyle w:val="Bibliography"/>
        <w:rPr>
          <w:rFonts w:ascii="Times New Roman" w:hAnsi="Times New Roman" w:cs="Times New Roman"/>
        </w:rPr>
      </w:pPr>
      <w:r w:rsidRPr="00B87A56">
        <w:rPr>
          <w:rFonts w:ascii="Times New Roman" w:hAnsi="Times New Roman" w:cs="Times New Roman"/>
        </w:rPr>
        <w:t>3.</w:t>
      </w:r>
      <w:r w:rsidRPr="00B87A56">
        <w:rPr>
          <w:rFonts w:ascii="Times New Roman" w:hAnsi="Times New Roman" w:cs="Times New Roman"/>
        </w:rPr>
        <w:tab/>
      </w:r>
      <w:proofErr w:type="spellStart"/>
      <w:r w:rsidRPr="00B87A56">
        <w:rPr>
          <w:rFonts w:ascii="Times New Roman" w:hAnsi="Times New Roman" w:cs="Times New Roman"/>
        </w:rPr>
        <w:t>Trisos</w:t>
      </w:r>
      <w:proofErr w:type="spellEnd"/>
      <w:r w:rsidRPr="00B87A56">
        <w:rPr>
          <w:rFonts w:ascii="Times New Roman" w:hAnsi="Times New Roman" w:cs="Times New Roman"/>
        </w:rPr>
        <w:t xml:space="preserve">, C. H., Auerbach, J. &amp; </w:t>
      </w:r>
      <w:proofErr w:type="spellStart"/>
      <w:r w:rsidRPr="00B87A56">
        <w:rPr>
          <w:rFonts w:ascii="Times New Roman" w:hAnsi="Times New Roman" w:cs="Times New Roman"/>
        </w:rPr>
        <w:t>Katti</w:t>
      </w:r>
      <w:proofErr w:type="spellEnd"/>
      <w:r w:rsidRPr="00B87A56">
        <w:rPr>
          <w:rFonts w:ascii="Times New Roman" w:hAnsi="Times New Roman" w:cs="Times New Roman"/>
        </w:rPr>
        <w:t xml:space="preserve">, M. Decoloniality and anti-oppressive practices for a more ethical ecology. </w:t>
      </w:r>
      <w:r w:rsidRPr="00B87A56">
        <w:rPr>
          <w:rFonts w:ascii="Times New Roman" w:hAnsi="Times New Roman" w:cs="Times New Roman"/>
          <w:i/>
          <w:iCs/>
        </w:rPr>
        <w:t>Nature Ecology &amp; Evolution</w:t>
      </w:r>
      <w:r w:rsidRPr="00B87A56">
        <w:rPr>
          <w:rFonts w:ascii="Times New Roman" w:hAnsi="Times New Roman" w:cs="Times New Roman"/>
        </w:rPr>
        <w:t xml:space="preserve"> (2021) doi:10.1038/s41559-021-01460-w.</w:t>
      </w:r>
    </w:p>
    <w:p w14:paraId="626492F3" w14:textId="77777777" w:rsidR="00B87A56" w:rsidRPr="00B87A56" w:rsidRDefault="00B87A56" w:rsidP="00B87A56">
      <w:pPr>
        <w:pStyle w:val="Bibliography"/>
        <w:rPr>
          <w:rFonts w:ascii="Times New Roman" w:hAnsi="Times New Roman" w:cs="Times New Roman"/>
        </w:rPr>
      </w:pPr>
      <w:r w:rsidRPr="00B87A56">
        <w:rPr>
          <w:rFonts w:ascii="Times New Roman" w:hAnsi="Times New Roman" w:cs="Times New Roman"/>
        </w:rPr>
        <w:t>4.</w:t>
      </w:r>
      <w:r w:rsidRPr="00B87A56">
        <w:rPr>
          <w:rFonts w:ascii="Times New Roman" w:hAnsi="Times New Roman" w:cs="Times New Roman"/>
        </w:rPr>
        <w:tab/>
        <w:t xml:space="preserve">Gomez, C. J., Herman, A. C. &amp; Parigi, P. Leading countries in global science increasingly receive more citations than other countries doing similar research. </w:t>
      </w:r>
      <w:r w:rsidRPr="00B87A56">
        <w:rPr>
          <w:rFonts w:ascii="Times New Roman" w:hAnsi="Times New Roman" w:cs="Times New Roman"/>
          <w:i/>
          <w:iCs/>
        </w:rPr>
        <w:t xml:space="preserve">Nat Hum </w:t>
      </w:r>
      <w:proofErr w:type="spellStart"/>
      <w:r w:rsidRPr="00B87A56">
        <w:rPr>
          <w:rFonts w:ascii="Times New Roman" w:hAnsi="Times New Roman" w:cs="Times New Roman"/>
          <w:i/>
          <w:iCs/>
        </w:rPr>
        <w:t>Behav</w:t>
      </w:r>
      <w:proofErr w:type="spellEnd"/>
      <w:r w:rsidRPr="00B87A56">
        <w:rPr>
          <w:rFonts w:ascii="Times New Roman" w:hAnsi="Times New Roman" w:cs="Times New Roman"/>
        </w:rPr>
        <w:t xml:space="preserve"> </w:t>
      </w:r>
      <w:r w:rsidRPr="00B87A56">
        <w:rPr>
          <w:rFonts w:ascii="Times New Roman" w:hAnsi="Times New Roman" w:cs="Times New Roman"/>
          <w:b/>
          <w:bCs/>
        </w:rPr>
        <w:t>6</w:t>
      </w:r>
      <w:r w:rsidRPr="00B87A56">
        <w:rPr>
          <w:rFonts w:ascii="Times New Roman" w:hAnsi="Times New Roman" w:cs="Times New Roman"/>
        </w:rPr>
        <w:t>, 919–929 (2022).</w:t>
      </w:r>
    </w:p>
    <w:p w14:paraId="62709F2F" w14:textId="24B0ACBA" w:rsidR="00454E95" w:rsidRPr="00335FD4" w:rsidRDefault="00822461" w:rsidP="00335FD4">
      <w:pPr>
        <w:spacing w:line="480" w:lineRule="auto"/>
        <w:rPr>
          <w:rFonts w:ascii="Times New Roman" w:hAnsi="Times New Roman" w:cs="Times New Roman"/>
        </w:rPr>
      </w:pPr>
      <w:r>
        <w:rPr>
          <w:rFonts w:ascii="Times New Roman" w:hAnsi="Times New Roman" w:cs="Times New Roman"/>
        </w:rPr>
        <w:fldChar w:fldCharType="end"/>
      </w:r>
    </w:p>
    <w:sectPr w:rsidR="00454E95" w:rsidRPr="00335F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A1D3C" w14:textId="77777777" w:rsidR="0068688D" w:rsidRDefault="0068688D" w:rsidP="00B90B48">
      <w:r>
        <w:separator/>
      </w:r>
    </w:p>
  </w:endnote>
  <w:endnote w:type="continuationSeparator" w:id="0">
    <w:p w14:paraId="6D6B8FF0" w14:textId="77777777" w:rsidR="0068688D" w:rsidRDefault="0068688D"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2C5A" w14:textId="77777777" w:rsidR="0068688D" w:rsidRDefault="0068688D" w:rsidP="00B90B48">
      <w:r>
        <w:separator/>
      </w:r>
    </w:p>
  </w:footnote>
  <w:footnote w:type="continuationSeparator" w:id="0">
    <w:p w14:paraId="7BDA66DB" w14:textId="77777777" w:rsidR="0068688D" w:rsidRDefault="0068688D"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rson w15:author="José Alexandre Diniz FIlho">
    <w15:presenceInfo w15:providerId="Windows Live" w15:userId="83a135a3d90dfd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rAUAZkyaQywAAAA="/>
  </w:docVars>
  <w:rsids>
    <w:rsidRoot w:val="00534B24"/>
    <w:rsid w:val="000134DF"/>
    <w:rsid w:val="0002087E"/>
    <w:rsid w:val="000225F5"/>
    <w:rsid w:val="000334AC"/>
    <w:rsid w:val="0004130D"/>
    <w:rsid w:val="00047FDB"/>
    <w:rsid w:val="000547B6"/>
    <w:rsid w:val="00061C3A"/>
    <w:rsid w:val="00064A99"/>
    <w:rsid w:val="0008150F"/>
    <w:rsid w:val="00092054"/>
    <w:rsid w:val="00097EE4"/>
    <w:rsid w:val="000B531C"/>
    <w:rsid w:val="000B7552"/>
    <w:rsid w:val="000C4037"/>
    <w:rsid w:val="000C4D8A"/>
    <w:rsid w:val="000C75F2"/>
    <w:rsid w:val="000E0801"/>
    <w:rsid w:val="000E35A4"/>
    <w:rsid w:val="000E4F90"/>
    <w:rsid w:val="0010356A"/>
    <w:rsid w:val="00114505"/>
    <w:rsid w:val="00114A69"/>
    <w:rsid w:val="00123A0F"/>
    <w:rsid w:val="00132902"/>
    <w:rsid w:val="00147546"/>
    <w:rsid w:val="0014786E"/>
    <w:rsid w:val="00150D8E"/>
    <w:rsid w:val="00155C66"/>
    <w:rsid w:val="00183A60"/>
    <w:rsid w:val="001853BA"/>
    <w:rsid w:val="0019387C"/>
    <w:rsid w:val="001940D3"/>
    <w:rsid w:val="001B04D3"/>
    <w:rsid w:val="001B0EE3"/>
    <w:rsid w:val="001D248F"/>
    <w:rsid w:val="001E11CE"/>
    <w:rsid w:val="001E1451"/>
    <w:rsid w:val="0020284A"/>
    <w:rsid w:val="0023614C"/>
    <w:rsid w:val="00246AFB"/>
    <w:rsid w:val="00256875"/>
    <w:rsid w:val="00261384"/>
    <w:rsid w:val="00266A56"/>
    <w:rsid w:val="002770EF"/>
    <w:rsid w:val="00287542"/>
    <w:rsid w:val="0029242E"/>
    <w:rsid w:val="002B06CD"/>
    <w:rsid w:val="002B63E9"/>
    <w:rsid w:val="002C4765"/>
    <w:rsid w:val="002F52B7"/>
    <w:rsid w:val="002F5EF7"/>
    <w:rsid w:val="00312E76"/>
    <w:rsid w:val="00321170"/>
    <w:rsid w:val="00327372"/>
    <w:rsid w:val="00335FD4"/>
    <w:rsid w:val="0034396E"/>
    <w:rsid w:val="00363778"/>
    <w:rsid w:val="00385E2B"/>
    <w:rsid w:val="003A01C7"/>
    <w:rsid w:val="003A10C1"/>
    <w:rsid w:val="003B180F"/>
    <w:rsid w:val="003B33AF"/>
    <w:rsid w:val="00401DF2"/>
    <w:rsid w:val="00407CA8"/>
    <w:rsid w:val="004134BC"/>
    <w:rsid w:val="004138FB"/>
    <w:rsid w:val="00420B5F"/>
    <w:rsid w:val="00431FDA"/>
    <w:rsid w:val="00437D98"/>
    <w:rsid w:val="00441618"/>
    <w:rsid w:val="004463A0"/>
    <w:rsid w:val="00454E95"/>
    <w:rsid w:val="00455E00"/>
    <w:rsid w:val="004574CE"/>
    <w:rsid w:val="004609C0"/>
    <w:rsid w:val="0046428C"/>
    <w:rsid w:val="004663FE"/>
    <w:rsid w:val="004668F0"/>
    <w:rsid w:val="004676E0"/>
    <w:rsid w:val="00494E72"/>
    <w:rsid w:val="004A59FA"/>
    <w:rsid w:val="004B0740"/>
    <w:rsid w:val="004B185B"/>
    <w:rsid w:val="004B6AE8"/>
    <w:rsid w:val="004C1549"/>
    <w:rsid w:val="004E6376"/>
    <w:rsid w:val="004F7444"/>
    <w:rsid w:val="005009C7"/>
    <w:rsid w:val="00503743"/>
    <w:rsid w:val="00514F34"/>
    <w:rsid w:val="00532A65"/>
    <w:rsid w:val="00534B24"/>
    <w:rsid w:val="005458CF"/>
    <w:rsid w:val="00552BFD"/>
    <w:rsid w:val="00570178"/>
    <w:rsid w:val="00573253"/>
    <w:rsid w:val="00575A7B"/>
    <w:rsid w:val="00580DC6"/>
    <w:rsid w:val="00595FE9"/>
    <w:rsid w:val="005A1037"/>
    <w:rsid w:val="005A1B7F"/>
    <w:rsid w:val="005A7DB6"/>
    <w:rsid w:val="005B38D3"/>
    <w:rsid w:val="005B3F00"/>
    <w:rsid w:val="005B498A"/>
    <w:rsid w:val="005C0CBB"/>
    <w:rsid w:val="005C2C37"/>
    <w:rsid w:val="005C710F"/>
    <w:rsid w:val="005C76C5"/>
    <w:rsid w:val="005D29B8"/>
    <w:rsid w:val="005D6954"/>
    <w:rsid w:val="005E3480"/>
    <w:rsid w:val="005E5E7E"/>
    <w:rsid w:val="005F3B8C"/>
    <w:rsid w:val="0062526E"/>
    <w:rsid w:val="00625EA4"/>
    <w:rsid w:val="00633653"/>
    <w:rsid w:val="006514D4"/>
    <w:rsid w:val="00652BEF"/>
    <w:rsid w:val="00666983"/>
    <w:rsid w:val="0067448A"/>
    <w:rsid w:val="0068688D"/>
    <w:rsid w:val="006B3C2A"/>
    <w:rsid w:val="006C378F"/>
    <w:rsid w:val="006D1CB5"/>
    <w:rsid w:val="006D23B1"/>
    <w:rsid w:val="006D3BD0"/>
    <w:rsid w:val="006E40F3"/>
    <w:rsid w:val="00705CC4"/>
    <w:rsid w:val="00716568"/>
    <w:rsid w:val="007334B2"/>
    <w:rsid w:val="007458EA"/>
    <w:rsid w:val="00747C21"/>
    <w:rsid w:val="00754125"/>
    <w:rsid w:val="0076537D"/>
    <w:rsid w:val="00774747"/>
    <w:rsid w:val="00781D4C"/>
    <w:rsid w:val="0078223D"/>
    <w:rsid w:val="007A28A6"/>
    <w:rsid w:val="007F034C"/>
    <w:rsid w:val="007F08F1"/>
    <w:rsid w:val="007F1278"/>
    <w:rsid w:val="007F3CBF"/>
    <w:rsid w:val="00802661"/>
    <w:rsid w:val="008065BC"/>
    <w:rsid w:val="00817911"/>
    <w:rsid w:val="00822461"/>
    <w:rsid w:val="00835E14"/>
    <w:rsid w:val="00867608"/>
    <w:rsid w:val="008713B6"/>
    <w:rsid w:val="008865C0"/>
    <w:rsid w:val="0089466B"/>
    <w:rsid w:val="008A1E20"/>
    <w:rsid w:val="008A56CE"/>
    <w:rsid w:val="008A6E68"/>
    <w:rsid w:val="008D53BB"/>
    <w:rsid w:val="008D5FCB"/>
    <w:rsid w:val="008D699A"/>
    <w:rsid w:val="008E197A"/>
    <w:rsid w:val="008E2F52"/>
    <w:rsid w:val="008F1E6B"/>
    <w:rsid w:val="008F2D56"/>
    <w:rsid w:val="009013CA"/>
    <w:rsid w:val="00903FA9"/>
    <w:rsid w:val="00906F37"/>
    <w:rsid w:val="00923E25"/>
    <w:rsid w:val="009414D4"/>
    <w:rsid w:val="00961EA8"/>
    <w:rsid w:val="00963FE6"/>
    <w:rsid w:val="009716FE"/>
    <w:rsid w:val="00976912"/>
    <w:rsid w:val="0098020A"/>
    <w:rsid w:val="009812D3"/>
    <w:rsid w:val="00986DB4"/>
    <w:rsid w:val="009A04D7"/>
    <w:rsid w:val="009A7CD2"/>
    <w:rsid w:val="009C6BE1"/>
    <w:rsid w:val="009D6BA5"/>
    <w:rsid w:val="009F1CAF"/>
    <w:rsid w:val="00A00ED5"/>
    <w:rsid w:val="00A243B5"/>
    <w:rsid w:val="00A25868"/>
    <w:rsid w:val="00A30B55"/>
    <w:rsid w:val="00A41FA2"/>
    <w:rsid w:val="00A4648B"/>
    <w:rsid w:val="00A521BE"/>
    <w:rsid w:val="00A52C45"/>
    <w:rsid w:val="00A63F49"/>
    <w:rsid w:val="00A67D4F"/>
    <w:rsid w:val="00A700DD"/>
    <w:rsid w:val="00A92E1C"/>
    <w:rsid w:val="00A92FFD"/>
    <w:rsid w:val="00AC0832"/>
    <w:rsid w:val="00AC1E98"/>
    <w:rsid w:val="00AC640E"/>
    <w:rsid w:val="00B05FEA"/>
    <w:rsid w:val="00B1770C"/>
    <w:rsid w:val="00B248BD"/>
    <w:rsid w:val="00B34C09"/>
    <w:rsid w:val="00B57595"/>
    <w:rsid w:val="00B73993"/>
    <w:rsid w:val="00B87A56"/>
    <w:rsid w:val="00B90B48"/>
    <w:rsid w:val="00B970C4"/>
    <w:rsid w:val="00BB51AA"/>
    <w:rsid w:val="00BC13E4"/>
    <w:rsid w:val="00BC54F1"/>
    <w:rsid w:val="00BD5919"/>
    <w:rsid w:val="00C10356"/>
    <w:rsid w:val="00C22AFA"/>
    <w:rsid w:val="00C24B92"/>
    <w:rsid w:val="00C27F5E"/>
    <w:rsid w:val="00C41CBC"/>
    <w:rsid w:val="00C55296"/>
    <w:rsid w:val="00C5798F"/>
    <w:rsid w:val="00C726DA"/>
    <w:rsid w:val="00C72728"/>
    <w:rsid w:val="00C77251"/>
    <w:rsid w:val="00C96FD2"/>
    <w:rsid w:val="00C97224"/>
    <w:rsid w:val="00CA211C"/>
    <w:rsid w:val="00CA4AD8"/>
    <w:rsid w:val="00CC681A"/>
    <w:rsid w:val="00CC7673"/>
    <w:rsid w:val="00CD7428"/>
    <w:rsid w:val="00D10ED7"/>
    <w:rsid w:val="00D277D4"/>
    <w:rsid w:val="00D27A6A"/>
    <w:rsid w:val="00D30FE0"/>
    <w:rsid w:val="00D3227E"/>
    <w:rsid w:val="00D349E5"/>
    <w:rsid w:val="00D45DD1"/>
    <w:rsid w:val="00D6772C"/>
    <w:rsid w:val="00D720FF"/>
    <w:rsid w:val="00D965CB"/>
    <w:rsid w:val="00DB1C0E"/>
    <w:rsid w:val="00DB6B04"/>
    <w:rsid w:val="00DD22B9"/>
    <w:rsid w:val="00DD743C"/>
    <w:rsid w:val="00DE23F5"/>
    <w:rsid w:val="00DE50E0"/>
    <w:rsid w:val="00DE68A2"/>
    <w:rsid w:val="00DF32EA"/>
    <w:rsid w:val="00E01176"/>
    <w:rsid w:val="00E01274"/>
    <w:rsid w:val="00E01AE0"/>
    <w:rsid w:val="00E03442"/>
    <w:rsid w:val="00E23783"/>
    <w:rsid w:val="00E309D5"/>
    <w:rsid w:val="00E3307D"/>
    <w:rsid w:val="00E45B53"/>
    <w:rsid w:val="00E47329"/>
    <w:rsid w:val="00E47F41"/>
    <w:rsid w:val="00E52060"/>
    <w:rsid w:val="00E6431F"/>
    <w:rsid w:val="00E72B88"/>
    <w:rsid w:val="00E74E2E"/>
    <w:rsid w:val="00E76DC2"/>
    <w:rsid w:val="00E91054"/>
    <w:rsid w:val="00E91CA6"/>
    <w:rsid w:val="00E951F6"/>
    <w:rsid w:val="00EC5649"/>
    <w:rsid w:val="00ED6CA2"/>
    <w:rsid w:val="00EE177B"/>
    <w:rsid w:val="00EE303E"/>
    <w:rsid w:val="00F01AC2"/>
    <w:rsid w:val="00F01C3B"/>
    <w:rsid w:val="00F07E99"/>
    <w:rsid w:val="00F1710E"/>
    <w:rsid w:val="00F23429"/>
    <w:rsid w:val="00F53232"/>
    <w:rsid w:val="00F56F0F"/>
    <w:rsid w:val="00F613F5"/>
    <w:rsid w:val="00F71CF6"/>
    <w:rsid w:val="00F92CEC"/>
    <w:rsid w:val="00FC21BC"/>
    <w:rsid w:val="00FC47C4"/>
    <w:rsid w:val="00FE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167</TotalTime>
  <Pages>8</Pages>
  <Words>3587</Words>
  <Characters>19517</Characters>
  <Application>Microsoft Office Word</Application>
  <DocSecurity>0</DocSecurity>
  <Lines>295</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178</cp:revision>
  <dcterms:created xsi:type="dcterms:W3CDTF">2023-01-06T14:16:00Z</dcterms:created>
  <dcterms:modified xsi:type="dcterms:W3CDTF">2023-03-07T21:51:00Z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id="6R0hD2XU"/&gt;&lt;style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