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984F" w14:textId="68742FB2" w:rsidR="00534B24" w:rsidRPr="00335FD4" w:rsidRDefault="001853BA" w:rsidP="00335FD4">
      <w:pPr>
        <w:spacing w:line="480" w:lineRule="auto"/>
        <w:rPr>
          <w:rFonts w:ascii="Times New Roman" w:hAnsi="Times New Roman" w:cs="Times New Roman"/>
        </w:rPr>
      </w:pPr>
      <w:r>
        <w:rPr>
          <w:rFonts w:ascii="Times New Roman" w:hAnsi="Times New Roman" w:cs="Times New Roman"/>
        </w:rPr>
        <w:t>Decolonizing expertise</w:t>
      </w:r>
      <w:r w:rsidR="00155C66">
        <w:rPr>
          <w:rFonts w:ascii="Times New Roman" w:hAnsi="Times New Roman" w:cs="Times New Roman"/>
        </w:rPr>
        <w:t xml:space="preserve"> in Ecology and Evolution</w:t>
      </w:r>
    </w:p>
    <w:p w14:paraId="0B4C321A" w14:textId="052AC4A6" w:rsidR="00534B24" w:rsidRPr="00335FD4" w:rsidRDefault="00534B24" w:rsidP="00335FD4">
      <w:pPr>
        <w:spacing w:line="480" w:lineRule="auto"/>
        <w:rPr>
          <w:rFonts w:ascii="Times New Roman" w:hAnsi="Times New Roman" w:cs="Times New Roman"/>
        </w:rPr>
      </w:pPr>
    </w:p>
    <w:p w14:paraId="56676FD6" w14:textId="2A0CEE85" w:rsidR="0019387C" w:rsidRDefault="00534B24" w:rsidP="00736DE3">
      <w:pPr>
        <w:spacing w:line="480" w:lineRule="auto"/>
        <w:rPr>
          <w:rFonts w:ascii="Times New Roman" w:hAnsi="Times New Roman" w:cs="Times New Roman"/>
        </w:rPr>
      </w:pPr>
      <w:r w:rsidRPr="00335FD4">
        <w:rPr>
          <w:rFonts w:ascii="Times New Roman" w:hAnsi="Times New Roman" w:cs="Times New Roman"/>
        </w:rPr>
        <w:t xml:space="preserve">In the TV show </w:t>
      </w:r>
      <w:r w:rsidR="00441618">
        <w:rPr>
          <w:rFonts w:ascii="Times New Roman" w:hAnsi="Times New Roman" w:cs="Times New Roman"/>
        </w:rPr>
        <w:t>“</w:t>
      </w:r>
      <w:r w:rsidRPr="00335FD4">
        <w:rPr>
          <w:rFonts w:ascii="Times New Roman" w:hAnsi="Times New Roman" w:cs="Times New Roman"/>
        </w:rPr>
        <w:t xml:space="preserve">Better </w:t>
      </w:r>
      <w:r w:rsidR="00E91CA6">
        <w:rPr>
          <w:rFonts w:ascii="Times New Roman" w:hAnsi="Times New Roman" w:cs="Times New Roman"/>
        </w:rPr>
        <w:t>Call</w:t>
      </w:r>
      <w:r w:rsidRPr="00335FD4">
        <w:rPr>
          <w:rFonts w:ascii="Times New Roman" w:hAnsi="Times New Roman" w:cs="Times New Roman"/>
        </w:rPr>
        <w:t xml:space="preserve"> Saul</w:t>
      </w:r>
      <w:r w:rsidR="00441618">
        <w:rPr>
          <w:rFonts w:ascii="Times New Roman" w:hAnsi="Times New Roman" w:cs="Times New Roman"/>
        </w:rPr>
        <w:t>”</w:t>
      </w:r>
      <w:r w:rsidRPr="00335FD4">
        <w:rPr>
          <w:rFonts w:ascii="Times New Roman" w:hAnsi="Times New Roman" w:cs="Times New Roman"/>
        </w:rPr>
        <w:t xml:space="preserve">, </w:t>
      </w:r>
      <w:r w:rsidR="00092054">
        <w:rPr>
          <w:rFonts w:ascii="Times New Roman" w:hAnsi="Times New Roman" w:cs="Times New Roman"/>
        </w:rPr>
        <w:t>Saul Goodman</w:t>
      </w:r>
      <w:r w:rsidR="008713B6">
        <w:rPr>
          <w:rFonts w:ascii="Times New Roman" w:hAnsi="Times New Roman" w:cs="Times New Roman"/>
        </w:rPr>
        <w:t>,</w:t>
      </w:r>
      <w:r w:rsidR="00092054">
        <w:rPr>
          <w:rFonts w:ascii="Times New Roman" w:hAnsi="Times New Roman" w:cs="Times New Roman"/>
        </w:rPr>
        <w:t xml:space="preserve"> an untrustworthy lawyer</w:t>
      </w:r>
      <w:r w:rsidR="008713B6">
        <w:rPr>
          <w:rFonts w:ascii="Times New Roman" w:hAnsi="Times New Roman" w:cs="Times New Roman"/>
        </w:rPr>
        <w:t>,</w:t>
      </w:r>
      <w:r w:rsidR="00092054">
        <w:rPr>
          <w:rFonts w:ascii="Times New Roman" w:hAnsi="Times New Roman" w:cs="Times New Roman"/>
        </w:rPr>
        <w:t xml:space="preserve"> discovers</w:t>
      </w:r>
      <w:r w:rsidRPr="00335FD4">
        <w:rPr>
          <w:rFonts w:ascii="Times New Roman" w:hAnsi="Times New Roman" w:cs="Times New Roman"/>
        </w:rPr>
        <w:t xml:space="preserve"> a </w:t>
      </w:r>
      <w:r w:rsidR="00150D8E">
        <w:rPr>
          <w:rFonts w:ascii="Times New Roman" w:hAnsi="Times New Roman" w:cs="Times New Roman"/>
        </w:rPr>
        <w:t>massive</w:t>
      </w:r>
      <w:r w:rsidRPr="00335FD4">
        <w:rPr>
          <w:rFonts w:ascii="Times New Roman" w:hAnsi="Times New Roman" w:cs="Times New Roman"/>
        </w:rPr>
        <w:t xml:space="preserve"> fraud case</w:t>
      </w:r>
      <w:r w:rsidR="00092054">
        <w:rPr>
          <w:rFonts w:ascii="Times New Roman" w:hAnsi="Times New Roman" w:cs="Times New Roman"/>
        </w:rPr>
        <w:t>. He</w:t>
      </w:r>
      <w:r w:rsidRPr="00335FD4">
        <w:rPr>
          <w:rFonts w:ascii="Times New Roman" w:hAnsi="Times New Roman" w:cs="Times New Roman"/>
        </w:rPr>
        <w:t xml:space="preserve"> </w:t>
      </w:r>
      <w:r w:rsidR="00E91CA6">
        <w:rPr>
          <w:rFonts w:ascii="Times New Roman" w:hAnsi="Times New Roman" w:cs="Times New Roman"/>
        </w:rPr>
        <w:t>presents</w:t>
      </w:r>
      <w:r w:rsidRPr="00335FD4">
        <w:rPr>
          <w:rFonts w:ascii="Times New Roman" w:hAnsi="Times New Roman" w:cs="Times New Roman"/>
        </w:rPr>
        <w:t xml:space="preserve"> this case to a big </w:t>
      </w:r>
      <w:r w:rsidR="00903FA9">
        <w:rPr>
          <w:rFonts w:ascii="Times New Roman" w:hAnsi="Times New Roman" w:cs="Times New Roman"/>
        </w:rPr>
        <w:t>law</w:t>
      </w:r>
      <w:r w:rsidRPr="00335FD4">
        <w:rPr>
          <w:rFonts w:ascii="Times New Roman" w:hAnsi="Times New Roman" w:cs="Times New Roman"/>
        </w:rPr>
        <w:t xml:space="preserve"> </w:t>
      </w:r>
      <w:r w:rsidR="00EA4309">
        <w:rPr>
          <w:rFonts w:ascii="Times New Roman" w:hAnsi="Times New Roman" w:cs="Times New Roman"/>
        </w:rPr>
        <w:t>firm</w:t>
      </w:r>
      <w:r w:rsidR="00EA4309" w:rsidRPr="00335FD4">
        <w:rPr>
          <w:rFonts w:ascii="Times New Roman" w:hAnsi="Times New Roman" w:cs="Times New Roman"/>
        </w:rPr>
        <w:t xml:space="preserve"> </w:t>
      </w:r>
      <w:r w:rsidR="00150D8E">
        <w:rPr>
          <w:rFonts w:ascii="Times New Roman" w:hAnsi="Times New Roman" w:cs="Times New Roman"/>
        </w:rPr>
        <w:t>to</w:t>
      </w:r>
      <w:r w:rsidRPr="00335FD4">
        <w:rPr>
          <w:rFonts w:ascii="Times New Roman" w:hAnsi="Times New Roman" w:cs="Times New Roman"/>
        </w:rPr>
        <w:t xml:space="preserve"> get some help to put the case together. </w:t>
      </w:r>
      <w:r w:rsidR="00150D8E">
        <w:rPr>
          <w:rFonts w:ascii="Times New Roman" w:hAnsi="Times New Roman" w:cs="Times New Roman"/>
        </w:rPr>
        <w:t>In</w:t>
      </w:r>
      <w:r w:rsidRPr="00335FD4">
        <w:rPr>
          <w:rFonts w:ascii="Times New Roman" w:hAnsi="Times New Roman" w:cs="Times New Roman"/>
        </w:rPr>
        <w:t xml:space="preserve"> exchange </w:t>
      </w:r>
      <w:r w:rsidR="00150D8E">
        <w:rPr>
          <w:rFonts w:ascii="Times New Roman" w:hAnsi="Times New Roman" w:cs="Times New Roman"/>
        </w:rPr>
        <w:t>for bringing</w:t>
      </w:r>
      <w:r w:rsidRPr="00335FD4">
        <w:rPr>
          <w:rFonts w:ascii="Times New Roman" w:hAnsi="Times New Roman" w:cs="Times New Roman"/>
        </w:rPr>
        <w:t xml:space="preserve"> the case, </w:t>
      </w:r>
      <w:r w:rsidR="00150D8E">
        <w:rPr>
          <w:rFonts w:ascii="Times New Roman" w:hAnsi="Times New Roman" w:cs="Times New Roman"/>
        </w:rPr>
        <w:t xml:space="preserve">the head of this </w:t>
      </w:r>
      <w:r w:rsidR="00EA4309">
        <w:rPr>
          <w:rFonts w:ascii="Times New Roman" w:hAnsi="Times New Roman" w:cs="Times New Roman"/>
        </w:rPr>
        <w:t xml:space="preserve">law firm </w:t>
      </w:r>
      <w:r w:rsidR="00E91CA6">
        <w:rPr>
          <w:rFonts w:ascii="Times New Roman" w:hAnsi="Times New Roman" w:cs="Times New Roman"/>
        </w:rPr>
        <w:t>offers</w:t>
      </w:r>
      <w:r w:rsidRPr="00335FD4">
        <w:rPr>
          <w:rFonts w:ascii="Times New Roman" w:hAnsi="Times New Roman" w:cs="Times New Roman"/>
        </w:rPr>
        <w:t xml:space="preserve"> </w:t>
      </w:r>
      <w:r w:rsidR="00092054">
        <w:rPr>
          <w:rFonts w:ascii="Times New Roman" w:hAnsi="Times New Roman" w:cs="Times New Roman"/>
        </w:rPr>
        <w:t>Saul</w:t>
      </w:r>
      <w:r w:rsidRPr="00335FD4">
        <w:rPr>
          <w:rFonts w:ascii="Times New Roman" w:hAnsi="Times New Roman" w:cs="Times New Roman"/>
        </w:rPr>
        <w:t xml:space="preserve"> a fair amount of money, </w:t>
      </w:r>
      <w:r w:rsidR="00E91CA6">
        <w:rPr>
          <w:rFonts w:ascii="Times New Roman" w:hAnsi="Times New Roman" w:cs="Times New Roman"/>
        </w:rPr>
        <w:t>which</w:t>
      </w:r>
      <w:r w:rsidRPr="00335FD4">
        <w:rPr>
          <w:rFonts w:ascii="Times New Roman" w:hAnsi="Times New Roman" w:cs="Times New Roman"/>
        </w:rPr>
        <w:t xml:space="preserve"> is promptly accepted. However, </w:t>
      </w:r>
      <w:r w:rsidR="00092054">
        <w:rPr>
          <w:rFonts w:ascii="Times New Roman" w:hAnsi="Times New Roman" w:cs="Times New Roman"/>
        </w:rPr>
        <w:t>Saul requires</w:t>
      </w:r>
      <w:r w:rsidRPr="00335FD4">
        <w:rPr>
          <w:rFonts w:ascii="Times New Roman" w:hAnsi="Times New Roman" w:cs="Times New Roman"/>
        </w:rPr>
        <w:t xml:space="preserve"> one </w:t>
      </w:r>
      <w:r w:rsidR="00092054">
        <w:rPr>
          <w:rFonts w:ascii="Times New Roman" w:hAnsi="Times New Roman" w:cs="Times New Roman"/>
        </w:rPr>
        <w:t xml:space="preserve">nonnegotiable </w:t>
      </w:r>
      <w:r w:rsidRPr="00335FD4">
        <w:rPr>
          <w:rFonts w:ascii="Times New Roman" w:hAnsi="Times New Roman" w:cs="Times New Roman"/>
        </w:rPr>
        <w:t>condition: a room in</w:t>
      </w:r>
      <w:r w:rsidR="00092054">
        <w:rPr>
          <w:rFonts w:ascii="Times New Roman" w:hAnsi="Times New Roman" w:cs="Times New Roman"/>
        </w:rPr>
        <w:t xml:space="preserve"> the </w:t>
      </w:r>
      <w:r w:rsidR="00EA4309">
        <w:rPr>
          <w:rFonts w:ascii="Times New Roman" w:hAnsi="Times New Roman" w:cs="Times New Roman"/>
        </w:rPr>
        <w:t xml:space="preserve">firm </w:t>
      </w:r>
      <w:r w:rsidR="00092054">
        <w:rPr>
          <w:rFonts w:ascii="Times New Roman" w:hAnsi="Times New Roman" w:cs="Times New Roman"/>
        </w:rPr>
        <w:t xml:space="preserve">so that </w:t>
      </w:r>
      <w:r w:rsidRPr="00335FD4">
        <w:rPr>
          <w:rFonts w:ascii="Times New Roman" w:hAnsi="Times New Roman" w:cs="Times New Roman"/>
        </w:rPr>
        <w:t xml:space="preserve">he can </w:t>
      </w:r>
      <w:r w:rsidR="00092054">
        <w:rPr>
          <w:rFonts w:ascii="Times New Roman" w:hAnsi="Times New Roman" w:cs="Times New Roman"/>
        </w:rPr>
        <w:t>organically</w:t>
      </w:r>
      <w:r w:rsidRPr="00335FD4">
        <w:rPr>
          <w:rFonts w:ascii="Times New Roman" w:hAnsi="Times New Roman" w:cs="Times New Roman"/>
        </w:rPr>
        <w:t xml:space="preserve"> </w:t>
      </w:r>
      <w:r w:rsidR="00092054">
        <w:rPr>
          <w:rFonts w:ascii="Times New Roman" w:hAnsi="Times New Roman" w:cs="Times New Roman"/>
        </w:rPr>
        <w:t>be part of the investigation</w:t>
      </w:r>
      <w:r w:rsidRPr="00335FD4">
        <w:rPr>
          <w:rFonts w:ascii="Times New Roman" w:hAnsi="Times New Roman" w:cs="Times New Roman"/>
        </w:rPr>
        <w:t xml:space="preserve">. The </w:t>
      </w:r>
      <w:r w:rsidR="00EA4309">
        <w:rPr>
          <w:rFonts w:ascii="Times New Roman" w:hAnsi="Times New Roman" w:cs="Times New Roman"/>
        </w:rPr>
        <w:t>request is denied</w:t>
      </w:r>
      <w:r w:rsidR="004138FB" w:rsidRPr="00335FD4">
        <w:rPr>
          <w:rFonts w:ascii="Times New Roman" w:hAnsi="Times New Roman" w:cs="Times New Roman"/>
        </w:rPr>
        <w:t xml:space="preserve">, and </w:t>
      </w:r>
      <w:r w:rsidR="00092054">
        <w:rPr>
          <w:rFonts w:ascii="Times New Roman" w:hAnsi="Times New Roman" w:cs="Times New Roman"/>
        </w:rPr>
        <w:t xml:space="preserve">Saul </w:t>
      </w:r>
      <w:r w:rsidR="00E47F41">
        <w:rPr>
          <w:rFonts w:ascii="Times New Roman" w:hAnsi="Times New Roman" w:cs="Times New Roman"/>
        </w:rPr>
        <w:t>refuses</w:t>
      </w:r>
      <w:r w:rsidR="00E47F41" w:rsidRPr="00335FD4">
        <w:rPr>
          <w:rFonts w:ascii="Times New Roman" w:hAnsi="Times New Roman" w:cs="Times New Roman"/>
        </w:rPr>
        <w:t xml:space="preserve"> </w:t>
      </w:r>
      <w:r w:rsidR="004138FB" w:rsidRPr="00335FD4">
        <w:rPr>
          <w:rFonts w:ascii="Times New Roman" w:hAnsi="Times New Roman" w:cs="Times New Roman"/>
        </w:rPr>
        <w:t xml:space="preserve">the money because </w:t>
      </w:r>
      <w:r w:rsidR="009F1CAF">
        <w:rPr>
          <w:rFonts w:ascii="Times New Roman" w:hAnsi="Times New Roman" w:cs="Times New Roman"/>
        </w:rPr>
        <w:t>recognizing</w:t>
      </w:r>
      <w:r w:rsidR="004138FB" w:rsidRPr="00335FD4">
        <w:rPr>
          <w:rFonts w:ascii="Times New Roman" w:hAnsi="Times New Roman" w:cs="Times New Roman"/>
        </w:rPr>
        <w:t xml:space="preserve"> his </w:t>
      </w:r>
      <w:r w:rsidR="00EE303E">
        <w:rPr>
          <w:rFonts w:ascii="Times New Roman" w:hAnsi="Times New Roman" w:cs="Times New Roman"/>
        </w:rPr>
        <w:t xml:space="preserve">intellectual merit </w:t>
      </w:r>
      <w:r w:rsidR="004138FB" w:rsidRPr="00335FD4">
        <w:rPr>
          <w:rFonts w:ascii="Times New Roman" w:hAnsi="Times New Roman" w:cs="Times New Roman"/>
        </w:rPr>
        <w:t>in the case</w:t>
      </w:r>
      <w:r w:rsidR="00150D8E">
        <w:rPr>
          <w:rFonts w:ascii="Times New Roman" w:hAnsi="Times New Roman" w:cs="Times New Roman"/>
        </w:rPr>
        <w:t xml:space="preserve"> </w:t>
      </w:r>
      <w:r w:rsidR="00092054">
        <w:rPr>
          <w:rFonts w:ascii="Times New Roman" w:hAnsi="Times New Roman" w:cs="Times New Roman"/>
        </w:rPr>
        <w:t>was a priority</w:t>
      </w:r>
      <w:r w:rsidR="004138FB" w:rsidRPr="00335FD4">
        <w:rPr>
          <w:rFonts w:ascii="Times New Roman" w:hAnsi="Times New Roman" w:cs="Times New Roman"/>
        </w:rPr>
        <w:t>.</w:t>
      </w:r>
      <w:r w:rsidR="0019387C">
        <w:rPr>
          <w:rFonts w:ascii="Times New Roman" w:hAnsi="Times New Roman" w:cs="Times New Roman"/>
        </w:rPr>
        <w:t xml:space="preserve"> </w:t>
      </w:r>
      <w:r w:rsidR="004138FB" w:rsidRPr="00335FD4">
        <w:rPr>
          <w:rFonts w:ascii="Times New Roman" w:hAnsi="Times New Roman" w:cs="Times New Roman"/>
        </w:rPr>
        <w:t xml:space="preserve">From TV shows to real life, </w:t>
      </w:r>
      <w:r w:rsidR="00835E14">
        <w:rPr>
          <w:rFonts w:ascii="Times New Roman" w:hAnsi="Times New Roman" w:cs="Times New Roman"/>
        </w:rPr>
        <w:t xml:space="preserve">and in a very different environment than law </w:t>
      </w:r>
      <w:r w:rsidR="00EA4309">
        <w:rPr>
          <w:rFonts w:ascii="Times New Roman" w:hAnsi="Times New Roman" w:cs="Times New Roman"/>
        </w:rPr>
        <w:t>firms</w:t>
      </w:r>
      <w:r w:rsidR="008713B6">
        <w:rPr>
          <w:rFonts w:ascii="Times New Roman" w:hAnsi="Times New Roman" w:cs="Times New Roman"/>
        </w:rPr>
        <w:t>,</w:t>
      </w:r>
      <w:r w:rsidR="00835E14">
        <w:rPr>
          <w:rFonts w:ascii="Times New Roman" w:hAnsi="Times New Roman" w:cs="Times New Roman"/>
        </w:rPr>
        <w:t xml:space="preserve"> researchers in institutions from </w:t>
      </w:r>
      <w:r w:rsidR="006B3C2A">
        <w:rPr>
          <w:rFonts w:ascii="Times New Roman" w:hAnsi="Times New Roman" w:cs="Times New Roman"/>
        </w:rPr>
        <w:t xml:space="preserve">the </w:t>
      </w:r>
      <w:r w:rsidR="00E47F41">
        <w:rPr>
          <w:rFonts w:ascii="Times New Roman" w:hAnsi="Times New Roman" w:cs="Times New Roman"/>
        </w:rPr>
        <w:t>G</w:t>
      </w:r>
      <w:r w:rsidR="00835E14">
        <w:rPr>
          <w:rFonts w:ascii="Times New Roman" w:hAnsi="Times New Roman" w:cs="Times New Roman"/>
        </w:rPr>
        <w:t xml:space="preserve">lobal </w:t>
      </w:r>
      <w:r w:rsidR="00E47F41">
        <w:rPr>
          <w:rFonts w:ascii="Times New Roman" w:hAnsi="Times New Roman" w:cs="Times New Roman"/>
        </w:rPr>
        <w:t>S</w:t>
      </w:r>
      <w:r w:rsidR="00EE303E">
        <w:rPr>
          <w:rFonts w:ascii="Times New Roman" w:hAnsi="Times New Roman" w:cs="Times New Roman"/>
        </w:rPr>
        <w:t>outh</w:t>
      </w:r>
      <w:r w:rsidR="00835E14">
        <w:rPr>
          <w:rFonts w:ascii="Times New Roman" w:hAnsi="Times New Roman" w:cs="Times New Roman"/>
        </w:rPr>
        <w:t xml:space="preserve"> </w:t>
      </w:r>
      <w:r w:rsidR="00EE303E">
        <w:rPr>
          <w:rFonts w:ascii="Times New Roman" w:hAnsi="Times New Roman" w:cs="Times New Roman"/>
        </w:rPr>
        <w:t xml:space="preserve">probably </w:t>
      </w:r>
      <w:r w:rsidR="00835E14">
        <w:rPr>
          <w:rFonts w:ascii="Times New Roman" w:hAnsi="Times New Roman" w:cs="Times New Roman"/>
        </w:rPr>
        <w:t xml:space="preserve">can </w:t>
      </w:r>
      <w:r w:rsidR="00EE303E">
        <w:rPr>
          <w:rFonts w:ascii="Times New Roman" w:hAnsi="Times New Roman" w:cs="Times New Roman"/>
        </w:rPr>
        <w:t>see the parallels with</w:t>
      </w:r>
      <w:r w:rsidR="00835E14">
        <w:rPr>
          <w:rFonts w:ascii="Times New Roman" w:hAnsi="Times New Roman" w:cs="Times New Roman"/>
        </w:rPr>
        <w:t xml:space="preserve"> the situation described before. </w:t>
      </w:r>
      <w:r w:rsidR="007A28A6">
        <w:rPr>
          <w:rFonts w:ascii="Times New Roman" w:hAnsi="Times New Roman" w:cs="Times New Roman"/>
        </w:rPr>
        <w:t xml:space="preserve">Scientific research in the </w:t>
      </w:r>
      <w:r w:rsidR="00E47F41">
        <w:rPr>
          <w:rFonts w:ascii="Times New Roman" w:hAnsi="Times New Roman" w:cs="Times New Roman"/>
        </w:rPr>
        <w:t>G</w:t>
      </w:r>
      <w:r w:rsidR="00835E14">
        <w:rPr>
          <w:rFonts w:ascii="Times New Roman" w:hAnsi="Times New Roman" w:cs="Times New Roman"/>
        </w:rPr>
        <w:t xml:space="preserve">lobal </w:t>
      </w:r>
      <w:r w:rsidR="00E47F41">
        <w:rPr>
          <w:rFonts w:ascii="Times New Roman" w:hAnsi="Times New Roman" w:cs="Times New Roman"/>
        </w:rPr>
        <w:t>S</w:t>
      </w:r>
      <w:r w:rsidR="00835E14">
        <w:rPr>
          <w:rFonts w:ascii="Times New Roman" w:hAnsi="Times New Roman" w:cs="Times New Roman"/>
        </w:rPr>
        <w:t xml:space="preserve">outh </w:t>
      </w:r>
      <w:r w:rsidR="007A28A6">
        <w:rPr>
          <w:rFonts w:ascii="Times New Roman" w:hAnsi="Times New Roman" w:cs="Times New Roman"/>
        </w:rPr>
        <w:t>is often seen as peripherical, and Southern researchers struggle to</w:t>
      </w:r>
      <w:r w:rsidR="00835E14">
        <w:rPr>
          <w:rFonts w:ascii="Times New Roman" w:hAnsi="Times New Roman" w:cs="Times New Roman"/>
        </w:rPr>
        <w:t xml:space="preserve"> </w:t>
      </w:r>
      <w:r w:rsidR="007A28A6">
        <w:rPr>
          <w:rFonts w:ascii="Times New Roman" w:hAnsi="Times New Roman" w:cs="Times New Roman"/>
        </w:rPr>
        <w:t>find</w:t>
      </w:r>
      <w:r w:rsidR="00E47F41">
        <w:rPr>
          <w:rFonts w:ascii="Times New Roman" w:hAnsi="Times New Roman" w:cs="Times New Roman"/>
        </w:rPr>
        <w:t xml:space="preserve"> </w:t>
      </w:r>
      <w:r w:rsidR="00835E14">
        <w:rPr>
          <w:rFonts w:ascii="Times New Roman" w:hAnsi="Times New Roman" w:cs="Times New Roman"/>
        </w:rPr>
        <w:t>recognition</w:t>
      </w:r>
      <w:r w:rsidR="00EE303E">
        <w:rPr>
          <w:rFonts w:ascii="Times New Roman" w:hAnsi="Times New Roman" w:cs="Times New Roman"/>
        </w:rPr>
        <w:t xml:space="preserve"> and intellectual approval</w:t>
      </w:r>
      <w:r w:rsidR="007A28A6">
        <w:rPr>
          <w:rFonts w:ascii="Times New Roman" w:hAnsi="Times New Roman" w:cs="Times New Roman"/>
        </w:rPr>
        <w:t xml:space="preserve"> from the </w:t>
      </w:r>
      <w:r w:rsidR="005E5E7E">
        <w:rPr>
          <w:rFonts w:ascii="Times New Roman" w:hAnsi="Times New Roman" w:cs="Times New Roman"/>
        </w:rPr>
        <w:t>North</w:t>
      </w:r>
      <w:r w:rsidR="004138FB" w:rsidRPr="00335FD4">
        <w:rPr>
          <w:rFonts w:ascii="Times New Roman" w:hAnsi="Times New Roman" w:cs="Times New Roman"/>
        </w:rPr>
        <w:t>.</w:t>
      </w:r>
      <w:r w:rsidR="005B401E">
        <w:rPr>
          <w:rFonts w:ascii="Times New Roman" w:hAnsi="Times New Roman" w:cs="Times New Roman"/>
        </w:rPr>
        <w:t xml:space="preserve"> While</w:t>
      </w:r>
      <w:r w:rsidR="002B63E9">
        <w:rPr>
          <w:rFonts w:ascii="Times New Roman" w:hAnsi="Times New Roman" w:cs="Times New Roman"/>
        </w:rPr>
        <w:t xml:space="preserve"> </w:t>
      </w:r>
      <w:r w:rsidR="00E45B53">
        <w:rPr>
          <w:rFonts w:ascii="Times New Roman" w:hAnsi="Times New Roman" w:cs="Times New Roman"/>
        </w:rPr>
        <w:t xml:space="preserve">Global </w:t>
      </w:r>
      <w:r w:rsidR="008F2D56">
        <w:rPr>
          <w:rFonts w:ascii="Times New Roman" w:hAnsi="Times New Roman" w:cs="Times New Roman"/>
        </w:rPr>
        <w:t>N</w:t>
      </w:r>
      <w:r w:rsidR="00E45B53">
        <w:rPr>
          <w:rFonts w:ascii="Times New Roman" w:hAnsi="Times New Roman" w:cs="Times New Roman"/>
        </w:rPr>
        <w:t xml:space="preserve">orth </w:t>
      </w:r>
      <w:r w:rsidR="00906F37">
        <w:rPr>
          <w:rFonts w:ascii="Times New Roman" w:hAnsi="Times New Roman" w:cs="Times New Roman"/>
        </w:rPr>
        <w:t xml:space="preserve">is perceived as </w:t>
      </w:r>
      <w:r w:rsidR="00C77251">
        <w:rPr>
          <w:rFonts w:ascii="Times New Roman" w:hAnsi="Times New Roman" w:cs="Times New Roman"/>
        </w:rPr>
        <w:t>pushing</w:t>
      </w:r>
      <w:r w:rsidR="00906F37">
        <w:rPr>
          <w:rFonts w:ascii="Times New Roman" w:hAnsi="Times New Roman" w:cs="Times New Roman"/>
        </w:rPr>
        <w:t xml:space="preserve"> the boundaries of </w:t>
      </w:r>
      <w:r w:rsidR="008F2D56">
        <w:rPr>
          <w:rFonts w:ascii="Times New Roman" w:hAnsi="Times New Roman" w:cs="Times New Roman"/>
        </w:rPr>
        <w:t>scientific knowledge</w:t>
      </w:r>
      <w:r w:rsidR="00064A99">
        <w:rPr>
          <w:rFonts w:ascii="Times New Roman" w:hAnsi="Times New Roman" w:cs="Times New Roman"/>
        </w:rPr>
        <w:t xml:space="preserve"> through general theories</w:t>
      </w:r>
      <w:r w:rsidR="005B401E">
        <w:rPr>
          <w:rFonts w:ascii="Times New Roman" w:hAnsi="Times New Roman" w:cs="Times New Roman"/>
        </w:rPr>
        <w:t>,</w:t>
      </w:r>
      <w:r w:rsidR="008F2D56">
        <w:rPr>
          <w:rFonts w:ascii="Times New Roman" w:hAnsi="Times New Roman" w:cs="Times New Roman"/>
        </w:rPr>
        <w:t xml:space="preserve"> Global South </w:t>
      </w:r>
      <w:r w:rsidR="003B180F">
        <w:rPr>
          <w:rFonts w:ascii="Times New Roman" w:hAnsi="Times New Roman" w:cs="Times New Roman"/>
        </w:rPr>
        <w:t xml:space="preserve">fills the role of </w:t>
      </w:r>
      <w:r w:rsidR="00C77251">
        <w:rPr>
          <w:rFonts w:ascii="Times New Roman" w:hAnsi="Times New Roman" w:cs="Times New Roman"/>
        </w:rPr>
        <w:t>empirically testing</w:t>
      </w:r>
      <w:r w:rsidR="001B0EE3">
        <w:rPr>
          <w:rFonts w:ascii="Times New Roman" w:hAnsi="Times New Roman" w:cs="Times New Roman"/>
        </w:rPr>
        <w:t xml:space="preserve"> through case studies</w:t>
      </w:r>
      <w:r w:rsidR="0015612B">
        <w:rPr>
          <w:rFonts w:ascii="Times New Roman" w:hAnsi="Times New Roman" w:cs="Times New Roman"/>
        </w:rPr>
        <w:t xml:space="preserve"> or data providers</w:t>
      </w:r>
      <w:r w:rsidR="001B0EE3">
        <w:rPr>
          <w:rFonts w:ascii="Times New Roman" w:hAnsi="Times New Roman" w:cs="Times New Roman"/>
        </w:rPr>
        <w:t xml:space="preserve"> </w:t>
      </w:r>
      <w:r w:rsidR="00774747">
        <w:rPr>
          <w:rFonts w:ascii="Times New Roman" w:hAnsi="Times New Roman" w:cs="Times New Roman"/>
        </w:rPr>
        <w:fldChar w:fldCharType="begin"/>
      </w:r>
      <w:r w:rsidR="0046428C">
        <w:rPr>
          <w:rFonts w:ascii="Times New Roman" w:hAnsi="Times New Roman" w:cs="Times New Roman"/>
        </w:rPr>
        <w:instrText xml:space="preserve"> ADDIN ZOTERO_ITEM CSL_CITATION {"citationID":"vJzUeGDQ","properties":{"formattedCitation":"\\super 1\\nosupersub{}","plainCitation":"1","noteIndex":0},"citationItems":[{"id":3488,"uris":["http://zotero.org/users/9795555/items/IV8D649C"],"itemData":{"id":3488,"type":"article-journal","abstract":"Significance\n            Contemporary social sciences aim to be diverse and inclusive, but traces of the historical dominance of Western European and North American academic institutions persist in scientific practices. One such practice is the phrasing of article titles. Our analysis shows that articles studying the global North are systematically less likely to mention the name of the country they study in their title compared to articles on the global South. This constitutes, potentially, an unwarranted claim on universality and may lead to lesser recognition of global South studies. Social and behavioral scientists must reflect on the phrasing of their article titles to avoid reproducing harmful relations of intellectual domination which limit inclusivity and constitute a barrier to the generalizability of scientific knowledge.\n          , \n            The legacy of Eurocentrism continues to affect knowledge production in the social sciences. Evidence produced in and about the global North is assumed to be more “universal,” whereas evidence from or produced in the global South is considered valid only for specific contexts (i.e., “localized”). We argue that these dynamics are evident in the phrasing of articles’ titles based on the examination of more than half a million social science research articles indexed by Scopus (1996 to 2020). We find that empirical articles written by authors affiliated to institutions of the global North, using data from these countries, are less likely to include a concrete geographical reference in their titles. When authors are affiliated to global South institutions, and use evidence from global South countries, the names of these countries are more likely to be part of the article’s title. We confirm this overarching pattern by looking at 1) differences between world regions, 2) differences within world regions, and 3) patterns in 23 social science subfields. These gaps are large and consistent, yet article naming conventions are merely the “tip of the iceberg” of the imbalances in knowledge production between the global North and South.","container-title":"Proceedings of the National Academy of Sciences","DOI":"10.1073/pnas.2119373119","ISSN":"0027-8424, 1091-6490","issue":"10","journalAbbreviation":"Proc. Natl. Acad. Sci. U.S.A.","language":"en","page":"e2119373119","source":"DOI.org (Crossref)","title":"North and South: Naming practices and the hidden dimension of global disparities in knowledge production","title-short":"North and South","volume":"119","author":[{"family":"Castro Torres","given":"Andrés F."},{"family":"Alburez-Gutierrez","given":"Diego"}],"issued":{"date-parts":[["2022",3,8]]}}}],"schema":"https://github.com/citation-style-language/schema/raw/master/csl-citation.json"} </w:instrText>
      </w:r>
      <w:r w:rsidR="00774747">
        <w:rPr>
          <w:rFonts w:ascii="Times New Roman" w:hAnsi="Times New Roman" w:cs="Times New Roman"/>
        </w:rPr>
        <w:fldChar w:fldCharType="separate"/>
      </w:r>
      <w:r w:rsidR="0046428C" w:rsidRPr="0046428C">
        <w:rPr>
          <w:rFonts w:ascii="Times New Roman" w:hAnsi="Times New Roman" w:cs="Times New Roman"/>
          <w:vertAlign w:val="superscript"/>
        </w:rPr>
        <w:t>1</w:t>
      </w:r>
      <w:r w:rsidR="00774747">
        <w:rPr>
          <w:rFonts w:ascii="Times New Roman" w:hAnsi="Times New Roman" w:cs="Times New Roman"/>
        </w:rPr>
        <w:fldChar w:fldCharType="end"/>
      </w:r>
      <w:r w:rsidR="00986DB4">
        <w:rPr>
          <w:rFonts w:ascii="Times New Roman" w:hAnsi="Times New Roman" w:cs="Times New Roman"/>
        </w:rPr>
        <w:t>.</w:t>
      </w:r>
      <w:r w:rsidR="00B95C27">
        <w:rPr>
          <w:rFonts w:ascii="Times New Roman" w:hAnsi="Times New Roman" w:cs="Times New Roman"/>
        </w:rPr>
        <w:t xml:space="preserve"> </w:t>
      </w:r>
      <w:r w:rsidR="005B401E">
        <w:rPr>
          <w:rFonts w:ascii="Times New Roman" w:hAnsi="Times New Roman" w:cs="Times New Roman"/>
        </w:rPr>
        <w:t>This global division of scientific labor</w:t>
      </w:r>
      <w:r w:rsidR="005B401E" w:rsidDel="0004130D">
        <w:rPr>
          <w:rFonts w:ascii="Times New Roman" w:hAnsi="Times New Roman" w:cs="Times New Roman"/>
        </w:rPr>
        <w:t xml:space="preserve"> </w:t>
      </w:r>
      <w:r w:rsidR="0004130D">
        <w:rPr>
          <w:rFonts w:ascii="Times New Roman" w:hAnsi="Times New Roman" w:cs="Times New Roman"/>
        </w:rPr>
        <w:t>is evident when we look at geographical markers</w:t>
      </w:r>
      <w:r w:rsidR="00E01274">
        <w:rPr>
          <w:rFonts w:ascii="Times New Roman" w:hAnsi="Times New Roman" w:cs="Times New Roman"/>
        </w:rPr>
        <w:t xml:space="preserve"> (any spatial delimitation</w:t>
      </w:r>
      <w:r w:rsidR="00DE50E0">
        <w:rPr>
          <w:rFonts w:ascii="Times New Roman" w:hAnsi="Times New Roman" w:cs="Times New Roman"/>
        </w:rPr>
        <w:t>, but here represented by countr</w:t>
      </w:r>
      <w:r w:rsidR="00FE0A57">
        <w:rPr>
          <w:rFonts w:ascii="Times New Roman" w:hAnsi="Times New Roman" w:cs="Times New Roman"/>
        </w:rPr>
        <w:t>y</w:t>
      </w:r>
      <w:r w:rsidR="00DE50E0">
        <w:rPr>
          <w:rFonts w:ascii="Times New Roman" w:hAnsi="Times New Roman" w:cs="Times New Roman"/>
        </w:rPr>
        <w:t xml:space="preserve"> names</w:t>
      </w:r>
      <w:r w:rsidR="00E01274">
        <w:rPr>
          <w:rFonts w:ascii="Times New Roman" w:hAnsi="Times New Roman" w:cs="Times New Roman"/>
        </w:rPr>
        <w:t>)</w:t>
      </w:r>
      <w:r w:rsidR="0004130D">
        <w:rPr>
          <w:rFonts w:ascii="Times New Roman" w:hAnsi="Times New Roman" w:cs="Times New Roman"/>
        </w:rPr>
        <w:t xml:space="preserve"> in the titles of studies </w:t>
      </w:r>
      <w:r w:rsidR="004663FE">
        <w:rPr>
          <w:rFonts w:ascii="Times New Roman" w:hAnsi="Times New Roman" w:cs="Times New Roman"/>
        </w:rPr>
        <w:t xml:space="preserve">for different regions of the world </w:t>
      </w:r>
      <w:r w:rsidR="00287542">
        <w:rPr>
          <w:rFonts w:ascii="Times New Roman" w:hAnsi="Times New Roman" w:cs="Times New Roman"/>
        </w:rPr>
        <w:t>(Figure 1</w:t>
      </w:r>
      <w:r w:rsidR="006379E9">
        <w:rPr>
          <w:rFonts w:ascii="Times New Roman" w:hAnsi="Times New Roman" w:cs="Times New Roman"/>
        </w:rPr>
        <w:t>E</w:t>
      </w:r>
      <w:r w:rsidR="00287542">
        <w:rPr>
          <w:rFonts w:ascii="Times New Roman" w:hAnsi="Times New Roman" w:cs="Times New Roman"/>
        </w:rPr>
        <w:t>)</w:t>
      </w:r>
      <w:r w:rsidR="00287542">
        <w:rPr>
          <w:rFonts w:ascii="Times New Roman" w:hAnsi="Times New Roman" w:cs="Times New Roman"/>
        </w:rPr>
        <w:fldChar w:fldCharType="begin"/>
      </w:r>
      <w:r w:rsidR="00287542">
        <w:rPr>
          <w:rFonts w:ascii="Times New Roman" w:hAnsi="Times New Roman" w:cs="Times New Roman"/>
        </w:rPr>
        <w:instrText xml:space="preserve"> ADDIN ZOTERO_ITEM CSL_CITATION {"citationID":"1tOrFvCS","properties":{"formattedCitation":"\\super 2\\nosupersub{}","plainCitation":"2","noteIndex":0},"citationItems":[{"id":3485,"uris":["http://zotero.org/users/9795555/items/6AJ79BPY"],"itemData":{"id":3485,"type":"article-journal","container-title":"Geoforum","DOI":"10.1016/j.geoforum.2019.05.008","ISSN":"00167185","journalAbbreviation":"Geoforum","language":"en","page":"259-266","source":"DOI.org (Crossref)","title":"Academic neo-colonialism in writing practices: Geographic markers in three journals from Japan, Turkey and the US","title-short":"Academic neo-colonialism in writing practices","volume":"104","author":[{"family":"Ergin","given":"Murat"},{"family":"Alkan","given":"Aybike"}],"issued":{"date-parts":[["2019",8]]}}}],"schema":"https://github.com/citation-style-language/schema/raw/master/csl-citation.json"} </w:instrText>
      </w:r>
      <w:r w:rsidR="00287542">
        <w:rPr>
          <w:rFonts w:ascii="Times New Roman" w:hAnsi="Times New Roman" w:cs="Times New Roman"/>
        </w:rPr>
        <w:fldChar w:fldCharType="separate"/>
      </w:r>
      <w:r w:rsidR="00287542" w:rsidRPr="0046428C">
        <w:rPr>
          <w:rFonts w:ascii="Times New Roman" w:hAnsi="Times New Roman" w:cs="Times New Roman"/>
          <w:vertAlign w:val="superscript"/>
        </w:rPr>
        <w:t>2</w:t>
      </w:r>
      <w:r w:rsidR="00287542">
        <w:rPr>
          <w:rFonts w:ascii="Times New Roman" w:hAnsi="Times New Roman" w:cs="Times New Roman"/>
        </w:rPr>
        <w:fldChar w:fldCharType="end"/>
      </w:r>
      <w:r w:rsidR="00287542">
        <w:rPr>
          <w:rFonts w:ascii="Times New Roman" w:hAnsi="Times New Roman" w:cs="Times New Roman"/>
        </w:rPr>
        <w:t>.</w:t>
      </w:r>
    </w:p>
    <w:p w14:paraId="7D96B7B9" w14:textId="44AB0900" w:rsidR="00A700DD" w:rsidRDefault="005C710F" w:rsidP="004F7444">
      <w:pPr>
        <w:spacing w:line="480" w:lineRule="auto"/>
        <w:ind w:firstLine="720"/>
        <w:rPr>
          <w:rFonts w:ascii="Times New Roman" w:hAnsi="Times New Roman" w:cs="Times New Roman"/>
        </w:rPr>
      </w:pPr>
      <w:del w:id="0" w:author="Gabriel Nakamura" w:date="2023-03-29T11:39:00Z">
        <w:r w:rsidDel="00222928">
          <w:rPr>
            <w:rFonts w:ascii="Times New Roman" w:hAnsi="Times New Roman" w:cs="Times New Roman"/>
            <w:noProof/>
          </w:rPr>
          <w:lastRenderedPageBreak/>
          <w:drawing>
            <wp:inline distT="0" distB="0" distL="0" distR="0" wp14:anchorId="451FFDD7" wp14:editId="7C5562C6">
              <wp:extent cx="5943600" cy="7132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del>
      <w:ins w:id="1" w:author="Gabriel Nakamura" w:date="2023-03-29T12:03:00Z">
        <w:r w:rsidR="00555817">
          <w:rPr>
            <w:rFonts w:ascii="Times New Roman" w:hAnsi="Times New Roman" w:cs="Times New Roman"/>
            <w:noProof/>
          </w:rPr>
          <w:drawing>
            <wp:inline distT="0" distB="0" distL="0" distR="0" wp14:anchorId="70850EE0" wp14:editId="653E3585">
              <wp:extent cx="5943600" cy="7132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ins>
    </w:p>
    <w:p w14:paraId="02CA5B0C" w14:textId="23A256B8" w:rsidR="00570178" w:rsidRDefault="00570178" w:rsidP="00736DE3">
      <w:pPr>
        <w:spacing w:line="480" w:lineRule="auto"/>
        <w:rPr>
          <w:rFonts w:ascii="Times New Roman" w:hAnsi="Times New Roman" w:cs="Times New Roman"/>
        </w:rPr>
      </w:pPr>
      <w:r>
        <w:rPr>
          <w:rFonts w:ascii="Times New Roman" w:hAnsi="Times New Roman" w:cs="Times New Roman"/>
        </w:rPr>
        <w:t xml:space="preserve">Figure 1: Citation bias represented by the proportion of </w:t>
      </w:r>
      <w:r w:rsidR="000B7552">
        <w:rPr>
          <w:rFonts w:ascii="Times New Roman" w:hAnsi="Times New Roman" w:cs="Times New Roman"/>
        </w:rPr>
        <w:t>the number of times</w:t>
      </w:r>
      <w:r w:rsidR="00EA4309">
        <w:rPr>
          <w:rFonts w:ascii="Times New Roman" w:hAnsi="Times New Roman" w:cs="Times New Roman"/>
        </w:rPr>
        <w:t xml:space="preserve"> </w:t>
      </w:r>
      <w:r w:rsidR="00E3307D">
        <w:rPr>
          <w:rFonts w:ascii="Times New Roman" w:hAnsi="Times New Roman" w:cs="Times New Roman"/>
        </w:rPr>
        <w:t xml:space="preserve">articles </w:t>
      </w:r>
      <w:r w:rsidR="00EA4309">
        <w:rPr>
          <w:rFonts w:ascii="Times New Roman" w:hAnsi="Times New Roman" w:cs="Times New Roman"/>
        </w:rPr>
        <w:t xml:space="preserve">(black dots) published </w:t>
      </w:r>
      <w:r w:rsidR="006379E9">
        <w:rPr>
          <w:rFonts w:ascii="Times New Roman" w:hAnsi="Times New Roman" w:cs="Times New Roman"/>
        </w:rPr>
        <w:t xml:space="preserve">in </w:t>
      </w:r>
      <w:r w:rsidR="00EA4309">
        <w:rPr>
          <w:rFonts w:ascii="Times New Roman" w:hAnsi="Times New Roman" w:cs="Times New Roman"/>
        </w:rPr>
        <w:t>each</w:t>
      </w:r>
      <w:r w:rsidR="000B7552">
        <w:rPr>
          <w:rFonts w:ascii="Times New Roman" w:hAnsi="Times New Roman" w:cs="Times New Roman"/>
        </w:rPr>
        <w:t xml:space="preserve"> region </w:t>
      </w:r>
      <w:r w:rsidR="0024354D">
        <w:rPr>
          <w:rFonts w:ascii="Times New Roman" w:hAnsi="Times New Roman" w:cs="Times New Roman"/>
        </w:rPr>
        <w:t xml:space="preserve">that </w:t>
      </w:r>
      <w:r w:rsidR="00FE0A57">
        <w:rPr>
          <w:rFonts w:ascii="Times New Roman" w:hAnsi="Times New Roman" w:cs="Times New Roman"/>
        </w:rPr>
        <w:t>were</w:t>
      </w:r>
      <w:r w:rsidR="000B7552">
        <w:rPr>
          <w:rFonts w:ascii="Times New Roman" w:hAnsi="Times New Roman" w:cs="Times New Roman"/>
        </w:rPr>
        <w:t xml:space="preserve"> cited </w:t>
      </w:r>
      <w:r w:rsidR="0024354D">
        <w:rPr>
          <w:rFonts w:ascii="Times New Roman" w:hAnsi="Times New Roman" w:cs="Times New Roman"/>
        </w:rPr>
        <w:t>in</w:t>
      </w:r>
      <w:r w:rsidR="000B7552">
        <w:rPr>
          <w:rFonts w:ascii="Times New Roman" w:hAnsi="Times New Roman" w:cs="Times New Roman"/>
        </w:rPr>
        <w:t xml:space="preserve"> </w:t>
      </w:r>
      <w:r w:rsidR="00EA4309">
        <w:rPr>
          <w:rFonts w:ascii="Times New Roman" w:hAnsi="Times New Roman" w:cs="Times New Roman"/>
        </w:rPr>
        <w:t xml:space="preserve">articles published by authors </w:t>
      </w:r>
      <w:r w:rsidR="006379E9">
        <w:rPr>
          <w:rFonts w:ascii="Times New Roman" w:hAnsi="Times New Roman" w:cs="Times New Roman"/>
        </w:rPr>
        <w:t>affiliated to institutions in</w:t>
      </w:r>
      <w:r w:rsidR="00EA4309">
        <w:rPr>
          <w:rFonts w:ascii="Times New Roman" w:hAnsi="Times New Roman" w:cs="Times New Roman"/>
        </w:rPr>
        <w:t xml:space="preserve"> </w:t>
      </w:r>
      <w:r w:rsidR="00A52C45">
        <w:rPr>
          <w:rFonts w:ascii="Times New Roman" w:hAnsi="Times New Roman" w:cs="Times New Roman"/>
        </w:rPr>
        <w:t>(A</w:t>
      </w:r>
      <w:r w:rsidR="006379E9">
        <w:rPr>
          <w:rFonts w:ascii="Times New Roman" w:hAnsi="Times New Roman" w:cs="Times New Roman"/>
        </w:rPr>
        <w:t>)</w:t>
      </w:r>
      <w:r w:rsidR="00A52C45">
        <w:rPr>
          <w:rFonts w:ascii="Times New Roman" w:hAnsi="Times New Roman" w:cs="Times New Roman"/>
        </w:rPr>
        <w:t xml:space="preserve"> – United States of America and Canada</w:t>
      </w:r>
      <w:r w:rsidR="006379E9">
        <w:rPr>
          <w:rFonts w:ascii="Times New Roman" w:hAnsi="Times New Roman" w:cs="Times New Roman"/>
        </w:rPr>
        <w:t>,</w:t>
      </w:r>
      <w:r w:rsidR="00A52C45">
        <w:rPr>
          <w:rFonts w:ascii="Times New Roman" w:hAnsi="Times New Roman" w:cs="Times New Roman"/>
        </w:rPr>
        <w:t xml:space="preserve"> </w:t>
      </w:r>
      <w:r w:rsidR="006379E9">
        <w:rPr>
          <w:rFonts w:ascii="Times New Roman" w:hAnsi="Times New Roman" w:cs="Times New Roman"/>
        </w:rPr>
        <w:t>(B)</w:t>
      </w:r>
      <w:r w:rsidR="00A52C45">
        <w:rPr>
          <w:rFonts w:ascii="Times New Roman" w:hAnsi="Times New Roman" w:cs="Times New Roman"/>
        </w:rPr>
        <w:t xml:space="preserve"> – Latin America</w:t>
      </w:r>
      <w:r w:rsidR="006379E9">
        <w:rPr>
          <w:rFonts w:ascii="Times New Roman" w:hAnsi="Times New Roman" w:cs="Times New Roman"/>
        </w:rPr>
        <w:t>,</w:t>
      </w:r>
      <w:r w:rsidR="00A52C45">
        <w:rPr>
          <w:rFonts w:ascii="Times New Roman" w:hAnsi="Times New Roman" w:cs="Times New Roman"/>
        </w:rPr>
        <w:t xml:space="preserve"> </w:t>
      </w:r>
      <w:r w:rsidR="006379E9">
        <w:rPr>
          <w:rFonts w:ascii="Times New Roman" w:hAnsi="Times New Roman" w:cs="Times New Roman"/>
        </w:rPr>
        <w:t>(</w:t>
      </w:r>
      <w:r w:rsidR="00A52C45">
        <w:rPr>
          <w:rFonts w:ascii="Times New Roman" w:hAnsi="Times New Roman" w:cs="Times New Roman"/>
        </w:rPr>
        <w:t>C</w:t>
      </w:r>
      <w:r w:rsidR="006379E9">
        <w:rPr>
          <w:rFonts w:ascii="Times New Roman" w:hAnsi="Times New Roman" w:cs="Times New Roman"/>
        </w:rPr>
        <w:t>)</w:t>
      </w:r>
      <w:r w:rsidR="00A52C45">
        <w:rPr>
          <w:rFonts w:ascii="Times New Roman" w:hAnsi="Times New Roman" w:cs="Times New Roman"/>
        </w:rPr>
        <w:t xml:space="preserve"> – Europe</w:t>
      </w:r>
      <w:r w:rsidR="006379E9">
        <w:rPr>
          <w:rFonts w:ascii="Times New Roman" w:hAnsi="Times New Roman" w:cs="Times New Roman"/>
        </w:rPr>
        <w:t>, and</w:t>
      </w:r>
      <w:r w:rsidR="00A52C45">
        <w:rPr>
          <w:rFonts w:ascii="Times New Roman" w:hAnsi="Times New Roman" w:cs="Times New Roman"/>
        </w:rPr>
        <w:t xml:space="preserve"> </w:t>
      </w:r>
      <w:r w:rsidR="006379E9">
        <w:rPr>
          <w:rFonts w:ascii="Times New Roman" w:hAnsi="Times New Roman" w:cs="Times New Roman"/>
        </w:rPr>
        <w:t>(</w:t>
      </w:r>
      <w:r w:rsidR="00A52C45">
        <w:rPr>
          <w:rFonts w:ascii="Times New Roman" w:hAnsi="Times New Roman" w:cs="Times New Roman"/>
        </w:rPr>
        <w:t>D</w:t>
      </w:r>
      <w:r w:rsidR="006379E9">
        <w:rPr>
          <w:rFonts w:ascii="Times New Roman" w:hAnsi="Times New Roman" w:cs="Times New Roman"/>
        </w:rPr>
        <w:t>)</w:t>
      </w:r>
      <w:r w:rsidR="00A52C45">
        <w:rPr>
          <w:rFonts w:ascii="Times New Roman" w:hAnsi="Times New Roman" w:cs="Times New Roman"/>
        </w:rPr>
        <w:t xml:space="preserve"> – </w:t>
      </w:r>
      <w:r w:rsidR="00A52C45">
        <w:rPr>
          <w:rFonts w:ascii="Times New Roman" w:hAnsi="Times New Roman" w:cs="Times New Roman"/>
        </w:rPr>
        <w:lastRenderedPageBreak/>
        <w:t>East Asia</w:t>
      </w:r>
      <w:r w:rsidR="00FF2F5A">
        <w:rPr>
          <w:rFonts w:ascii="Times New Roman" w:hAnsi="Times New Roman" w:cs="Times New Roman"/>
        </w:rPr>
        <w:t xml:space="preserve">, </w:t>
      </w:r>
      <w:r w:rsidR="00AD34A2">
        <w:rPr>
          <w:rFonts w:ascii="Times New Roman" w:hAnsi="Times New Roman" w:cs="Times New Roman"/>
        </w:rPr>
        <w:t>from</w:t>
      </w:r>
      <w:r w:rsidR="00C120F2">
        <w:rPr>
          <w:rFonts w:ascii="Times New Roman" w:hAnsi="Times New Roman" w:cs="Times New Roman"/>
        </w:rPr>
        <w:t xml:space="preserve"> 1945 to 2023</w:t>
      </w:r>
      <w:r w:rsidR="0034396E">
        <w:rPr>
          <w:rFonts w:ascii="Times New Roman" w:hAnsi="Times New Roman" w:cs="Times New Roman"/>
        </w:rPr>
        <w:t>.</w:t>
      </w:r>
      <w:r w:rsidR="00503743">
        <w:rPr>
          <w:rFonts w:ascii="Times New Roman" w:hAnsi="Times New Roman" w:cs="Times New Roman"/>
        </w:rPr>
        <w:t xml:space="preserve"> On the top right of each figure is the </w:t>
      </w:r>
      <w:proofErr w:type="spellStart"/>
      <w:r w:rsidR="008065BC">
        <w:rPr>
          <w:rFonts w:ascii="Times New Roman" w:hAnsi="Times New Roman" w:cs="Times New Roman"/>
        </w:rPr>
        <w:t>Pielou</w:t>
      </w:r>
      <w:proofErr w:type="spellEnd"/>
      <w:r w:rsidR="00564985">
        <w:rPr>
          <w:rFonts w:ascii="Times New Roman" w:hAnsi="Times New Roman" w:cs="Times New Roman"/>
        </w:rPr>
        <w:t xml:space="preserve"> evenness</w:t>
      </w:r>
      <w:r w:rsidR="008065BC">
        <w:rPr>
          <w:rFonts w:ascii="Times New Roman" w:hAnsi="Times New Roman" w:cs="Times New Roman"/>
        </w:rPr>
        <w:t xml:space="preserve"> index</w:t>
      </w:r>
      <w:r w:rsidR="00EA4309">
        <w:rPr>
          <w:rFonts w:ascii="Times New Roman" w:hAnsi="Times New Roman" w:cs="Times New Roman"/>
        </w:rPr>
        <w:t>;</w:t>
      </w:r>
      <w:r w:rsidR="00B1770C">
        <w:rPr>
          <w:rFonts w:ascii="Times New Roman" w:hAnsi="Times New Roman" w:cs="Times New Roman"/>
        </w:rPr>
        <w:t xml:space="preserve"> the </w:t>
      </w:r>
      <w:r w:rsidR="00455F95">
        <w:rPr>
          <w:rFonts w:ascii="Times New Roman" w:hAnsi="Times New Roman" w:cs="Times New Roman"/>
        </w:rPr>
        <w:t>lower</w:t>
      </w:r>
      <w:r w:rsidR="008065BC">
        <w:rPr>
          <w:rFonts w:ascii="Times New Roman" w:hAnsi="Times New Roman" w:cs="Times New Roman"/>
        </w:rPr>
        <w:t xml:space="preserve"> the value, </w:t>
      </w:r>
      <w:r w:rsidR="00FE0A57">
        <w:rPr>
          <w:rFonts w:ascii="Times New Roman" w:hAnsi="Times New Roman" w:cs="Times New Roman"/>
        </w:rPr>
        <w:t xml:space="preserve">the </w:t>
      </w:r>
      <w:r w:rsidR="008065BC">
        <w:rPr>
          <w:rFonts w:ascii="Times New Roman" w:hAnsi="Times New Roman" w:cs="Times New Roman"/>
        </w:rPr>
        <w:t>more biased the</w:t>
      </w:r>
      <w:r w:rsidR="00455F95">
        <w:rPr>
          <w:rFonts w:ascii="Times New Roman" w:hAnsi="Times New Roman" w:cs="Times New Roman"/>
        </w:rPr>
        <w:t xml:space="preserve"> geographical distribution of</w:t>
      </w:r>
      <w:r w:rsidR="008065BC">
        <w:rPr>
          <w:rFonts w:ascii="Times New Roman" w:hAnsi="Times New Roman" w:cs="Times New Roman"/>
        </w:rPr>
        <w:t xml:space="preserve"> citations </w:t>
      </w:r>
      <w:r w:rsidR="00455F95">
        <w:rPr>
          <w:rFonts w:ascii="Times New Roman" w:hAnsi="Times New Roman" w:cs="Times New Roman"/>
        </w:rPr>
        <w:t>in the articles published in the</w:t>
      </w:r>
      <w:r w:rsidR="006C378F">
        <w:rPr>
          <w:rFonts w:ascii="Times New Roman" w:hAnsi="Times New Roman" w:cs="Times New Roman"/>
        </w:rPr>
        <w:t xml:space="preserve"> region</w:t>
      </w:r>
      <w:r w:rsidR="00E23783">
        <w:rPr>
          <w:rFonts w:ascii="Times New Roman" w:hAnsi="Times New Roman" w:cs="Times New Roman"/>
        </w:rPr>
        <w:t>. Blue</w:t>
      </w:r>
      <w:r w:rsidR="004463A0">
        <w:rPr>
          <w:rFonts w:ascii="Times New Roman" w:hAnsi="Times New Roman" w:cs="Times New Roman"/>
        </w:rPr>
        <w:t xml:space="preserve"> bars </w:t>
      </w:r>
      <w:r w:rsidR="00327372">
        <w:rPr>
          <w:rFonts w:ascii="Times New Roman" w:hAnsi="Times New Roman" w:cs="Times New Roman"/>
        </w:rPr>
        <w:t>represent</w:t>
      </w:r>
      <w:r w:rsidR="004463A0">
        <w:rPr>
          <w:rFonts w:ascii="Times New Roman" w:hAnsi="Times New Roman" w:cs="Times New Roman"/>
        </w:rPr>
        <w:t xml:space="preserve"> the mean</w:t>
      </w:r>
      <w:r w:rsidR="00327372">
        <w:rPr>
          <w:rFonts w:ascii="Times New Roman" w:hAnsi="Times New Roman" w:cs="Times New Roman"/>
        </w:rPr>
        <w:t xml:space="preserve"> value for each region</w:t>
      </w:r>
      <w:r w:rsidR="006C378F">
        <w:rPr>
          <w:rFonts w:ascii="Times New Roman" w:hAnsi="Times New Roman" w:cs="Times New Roman"/>
        </w:rPr>
        <w:t xml:space="preserve">. </w:t>
      </w:r>
      <w:r w:rsidR="00A92E1C">
        <w:rPr>
          <w:rFonts w:ascii="Times New Roman" w:hAnsi="Times New Roman" w:cs="Times New Roman"/>
        </w:rPr>
        <w:t xml:space="preserve">In </w:t>
      </w:r>
      <w:r w:rsidR="000334AC">
        <w:rPr>
          <w:rFonts w:ascii="Times New Roman" w:hAnsi="Times New Roman" w:cs="Times New Roman"/>
        </w:rPr>
        <w:t>E</w:t>
      </w:r>
      <w:r w:rsidR="00525C9D">
        <w:rPr>
          <w:rFonts w:ascii="Times New Roman" w:hAnsi="Times New Roman" w:cs="Times New Roman"/>
        </w:rPr>
        <w:t>,</w:t>
      </w:r>
      <w:r w:rsidR="000334AC">
        <w:rPr>
          <w:rFonts w:ascii="Times New Roman" w:hAnsi="Times New Roman" w:cs="Times New Roman"/>
        </w:rPr>
        <w:t xml:space="preserve"> </w:t>
      </w:r>
      <w:r w:rsidR="00BD5919">
        <w:rPr>
          <w:rFonts w:ascii="Times New Roman" w:hAnsi="Times New Roman" w:cs="Times New Roman"/>
        </w:rPr>
        <w:t xml:space="preserve">the number of </w:t>
      </w:r>
      <w:r w:rsidR="00DE50E0">
        <w:rPr>
          <w:rFonts w:ascii="Times New Roman" w:hAnsi="Times New Roman" w:cs="Times New Roman"/>
        </w:rPr>
        <w:t xml:space="preserve">times country names </w:t>
      </w:r>
      <w:r w:rsidR="004574CE">
        <w:rPr>
          <w:rFonts w:ascii="Times New Roman" w:hAnsi="Times New Roman" w:cs="Times New Roman"/>
        </w:rPr>
        <w:t>appeared</w:t>
      </w:r>
      <w:r w:rsidR="00BD5919">
        <w:rPr>
          <w:rFonts w:ascii="Times New Roman" w:hAnsi="Times New Roman" w:cs="Times New Roman"/>
        </w:rPr>
        <w:t xml:space="preserve"> in the article </w:t>
      </w:r>
      <w:r w:rsidR="003B33AF">
        <w:rPr>
          <w:rFonts w:ascii="Times New Roman" w:hAnsi="Times New Roman" w:cs="Times New Roman"/>
        </w:rPr>
        <w:t xml:space="preserve">titles </w:t>
      </w:r>
      <w:r w:rsidR="00BD5919">
        <w:rPr>
          <w:rFonts w:ascii="Times New Roman" w:hAnsi="Times New Roman" w:cs="Times New Roman"/>
        </w:rPr>
        <w:t>produced by each region</w:t>
      </w:r>
      <w:r w:rsidR="006379E9">
        <w:rPr>
          <w:rFonts w:ascii="Times New Roman" w:hAnsi="Times New Roman" w:cs="Times New Roman"/>
        </w:rPr>
        <w:t xml:space="preserve"> is shown</w:t>
      </w:r>
      <w:r w:rsidR="00BD5919">
        <w:rPr>
          <w:rFonts w:ascii="Times New Roman" w:hAnsi="Times New Roman" w:cs="Times New Roman"/>
        </w:rPr>
        <w:t>.</w:t>
      </w:r>
      <w:r w:rsidR="00114A69">
        <w:rPr>
          <w:rFonts w:ascii="Times New Roman" w:hAnsi="Times New Roman" w:cs="Times New Roman"/>
        </w:rPr>
        <w:t xml:space="preserve"> For all figures</w:t>
      </w:r>
      <w:r w:rsidR="00E23783">
        <w:rPr>
          <w:rFonts w:ascii="Times New Roman" w:hAnsi="Times New Roman" w:cs="Times New Roman"/>
        </w:rPr>
        <w:t>,</w:t>
      </w:r>
      <w:r w:rsidR="00114A69">
        <w:rPr>
          <w:rFonts w:ascii="Times New Roman" w:hAnsi="Times New Roman" w:cs="Times New Roman"/>
        </w:rPr>
        <w:t xml:space="preserve"> we used </w:t>
      </w:r>
      <w:r w:rsidR="00C27F5E">
        <w:rPr>
          <w:rFonts w:ascii="Times New Roman" w:hAnsi="Times New Roman" w:cs="Times New Roman"/>
        </w:rPr>
        <w:t xml:space="preserve">data from </w:t>
      </w:r>
      <w:r w:rsidR="00114A69">
        <w:rPr>
          <w:rFonts w:ascii="Times New Roman" w:hAnsi="Times New Roman" w:cs="Times New Roman"/>
        </w:rPr>
        <w:t>the top 1000 cited</w:t>
      </w:r>
      <w:r w:rsidR="00E057F9">
        <w:rPr>
          <w:rFonts w:ascii="Times New Roman" w:hAnsi="Times New Roman" w:cs="Times New Roman"/>
        </w:rPr>
        <w:t xml:space="preserve"> single-author</w:t>
      </w:r>
      <w:r w:rsidR="00114A69">
        <w:rPr>
          <w:rFonts w:ascii="Times New Roman" w:hAnsi="Times New Roman" w:cs="Times New Roman"/>
        </w:rPr>
        <w:t xml:space="preserve"> articles </w:t>
      </w:r>
      <w:r w:rsidR="00155C66">
        <w:rPr>
          <w:rFonts w:ascii="Times New Roman" w:hAnsi="Times New Roman" w:cs="Times New Roman"/>
        </w:rPr>
        <w:t xml:space="preserve">in </w:t>
      </w:r>
      <w:r w:rsidR="004609C0">
        <w:rPr>
          <w:rFonts w:ascii="Times New Roman" w:hAnsi="Times New Roman" w:cs="Times New Roman"/>
        </w:rPr>
        <w:t>high-ranked</w:t>
      </w:r>
      <w:r w:rsidR="00155C66">
        <w:rPr>
          <w:rFonts w:ascii="Times New Roman" w:hAnsi="Times New Roman" w:cs="Times New Roman"/>
        </w:rPr>
        <w:t xml:space="preserve"> Ecology and Evolution journals </w:t>
      </w:r>
      <w:r w:rsidR="00114A69">
        <w:rPr>
          <w:rFonts w:ascii="Times New Roman" w:hAnsi="Times New Roman" w:cs="Times New Roman"/>
        </w:rPr>
        <w:t xml:space="preserve">for each </w:t>
      </w:r>
      <w:r w:rsidR="00C27F5E">
        <w:rPr>
          <w:rFonts w:ascii="Times New Roman" w:hAnsi="Times New Roman" w:cs="Times New Roman"/>
        </w:rPr>
        <w:t xml:space="preserve">world </w:t>
      </w:r>
      <w:r w:rsidR="00114A69">
        <w:rPr>
          <w:rFonts w:ascii="Times New Roman" w:hAnsi="Times New Roman" w:cs="Times New Roman"/>
        </w:rPr>
        <w:t>region.</w:t>
      </w:r>
      <w:r w:rsidR="00E057F9">
        <w:rPr>
          <w:rFonts w:ascii="Times New Roman" w:hAnsi="Times New Roman" w:cs="Times New Roman"/>
        </w:rPr>
        <w:t xml:space="preserve"> World region was defined accordingly to </w:t>
      </w:r>
      <w:r w:rsidR="00525C9D">
        <w:rPr>
          <w:rFonts w:ascii="Times New Roman" w:hAnsi="Times New Roman" w:cs="Times New Roman"/>
        </w:rPr>
        <w:t xml:space="preserve">the </w:t>
      </w:r>
      <w:r w:rsidR="00E057F9">
        <w:rPr>
          <w:rFonts w:ascii="Times New Roman" w:hAnsi="Times New Roman" w:cs="Times New Roman"/>
        </w:rPr>
        <w:t xml:space="preserve">World Bank </w:t>
      </w:r>
      <w:r w:rsidR="00525C9D">
        <w:rPr>
          <w:rFonts w:ascii="Times New Roman" w:hAnsi="Times New Roman" w:cs="Times New Roman"/>
        </w:rPr>
        <w:t>classification of the countries</w:t>
      </w:r>
      <w:r w:rsidR="00E057F9">
        <w:rPr>
          <w:rFonts w:ascii="Times New Roman" w:hAnsi="Times New Roman" w:cs="Times New Roman"/>
        </w:rPr>
        <w:t>.</w:t>
      </w:r>
    </w:p>
    <w:p w14:paraId="74CD3EC9" w14:textId="77777777" w:rsidR="006514D4" w:rsidRPr="00932145" w:rsidRDefault="006514D4" w:rsidP="00736DE3">
      <w:pPr>
        <w:spacing w:line="480" w:lineRule="auto"/>
        <w:ind w:firstLine="720"/>
        <w:rPr>
          <w:rFonts w:ascii="Times New Roman" w:hAnsi="Times New Roman" w:cs="Times New Roman"/>
        </w:rPr>
      </w:pPr>
    </w:p>
    <w:p w14:paraId="2E4D6C2B" w14:textId="4917D77D" w:rsidR="00D1585E" w:rsidRDefault="0019387C" w:rsidP="0010356A">
      <w:pPr>
        <w:spacing w:line="480" w:lineRule="auto"/>
        <w:ind w:firstLine="720"/>
        <w:rPr>
          <w:rFonts w:ascii="Times New Roman" w:hAnsi="Times New Roman" w:cs="Times New Roman"/>
        </w:rPr>
      </w:pPr>
      <w:r>
        <w:rPr>
          <w:rFonts w:ascii="Times New Roman" w:hAnsi="Times New Roman" w:cs="Times New Roman"/>
        </w:rPr>
        <w:t xml:space="preserve">In the last ten years, concerns about diversification, equality, and inclusion in the academic environment </w:t>
      </w:r>
      <w:r w:rsidR="0024354D">
        <w:rPr>
          <w:rFonts w:ascii="Times New Roman" w:hAnsi="Times New Roman" w:cs="Times New Roman"/>
        </w:rPr>
        <w:t>have</w:t>
      </w:r>
      <w:r w:rsidR="00DF32EA">
        <w:rPr>
          <w:rFonts w:ascii="Times New Roman" w:hAnsi="Times New Roman" w:cs="Times New Roman"/>
        </w:rPr>
        <w:t xml:space="preserve"> </w:t>
      </w:r>
      <w:r>
        <w:rPr>
          <w:rFonts w:ascii="Times New Roman" w:hAnsi="Times New Roman" w:cs="Times New Roman"/>
        </w:rPr>
        <w:t xml:space="preserve">grown, mainly towards the direction of increasing the </w:t>
      </w:r>
      <w:r w:rsidR="009F1CAF">
        <w:rPr>
          <w:rFonts w:ascii="Times New Roman" w:hAnsi="Times New Roman" w:cs="Times New Roman"/>
        </w:rPr>
        <w:t>diversity in research environments by stimulating</w:t>
      </w:r>
      <w:r>
        <w:rPr>
          <w:rFonts w:ascii="Times New Roman" w:hAnsi="Times New Roman" w:cs="Times New Roman"/>
        </w:rPr>
        <w:t xml:space="preserve"> researchers from underrepresented groups (women, </w:t>
      </w:r>
      <w:r w:rsidR="0024354D">
        <w:rPr>
          <w:rFonts w:ascii="Times New Roman" w:hAnsi="Times New Roman" w:cs="Times New Roman"/>
        </w:rPr>
        <w:t>G</w:t>
      </w:r>
      <w:r w:rsidR="00407CA8">
        <w:rPr>
          <w:rFonts w:ascii="Times New Roman" w:hAnsi="Times New Roman" w:cs="Times New Roman"/>
        </w:rPr>
        <w:t xml:space="preserve">lobal </w:t>
      </w:r>
      <w:r w:rsidR="0024354D">
        <w:rPr>
          <w:rFonts w:ascii="Times New Roman" w:hAnsi="Times New Roman" w:cs="Times New Roman"/>
        </w:rPr>
        <w:t>South</w:t>
      </w:r>
      <w:r>
        <w:rPr>
          <w:rFonts w:ascii="Times New Roman" w:hAnsi="Times New Roman" w:cs="Times New Roman"/>
        </w:rPr>
        <w:t>, LGBTQI+, black</w:t>
      </w:r>
      <w:r w:rsidR="00747C21">
        <w:rPr>
          <w:rFonts w:ascii="Times New Roman" w:hAnsi="Times New Roman" w:cs="Times New Roman"/>
        </w:rPr>
        <w:t xml:space="preserve"> people</w:t>
      </w:r>
      <w:r w:rsidR="005D6954">
        <w:rPr>
          <w:rFonts w:ascii="Times New Roman" w:hAnsi="Times New Roman" w:cs="Times New Roman"/>
        </w:rPr>
        <w:t>,</w:t>
      </w:r>
      <w:r>
        <w:rPr>
          <w:rFonts w:ascii="Times New Roman" w:hAnsi="Times New Roman" w:cs="Times New Roman"/>
        </w:rPr>
        <w:t xml:space="preserve"> to cite a few) in research institutes and universities of the </w:t>
      </w:r>
      <w:r w:rsidR="00747C21">
        <w:rPr>
          <w:rFonts w:ascii="Times New Roman" w:hAnsi="Times New Roman" w:cs="Times New Roman"/>
        </w:rPr>
        <w:t>G</w:t>
      </w:r>
      <w:r>
        <w:rPr>
          <w:rFonts w:ascii="Times New Roman" w:hAnsi="Times New Roman" w:cs="Times New Roman"/>
        </w:rPr>
        <w:t xml:space="preserve">lobal </w:t>
      </w:r>
      <w:r w:rsidR="005E5E7E">
        <w:rPr>
          <w:rFonts w:ascii="Times New Roman" w:hAnsi="Times New Roman" w:cs="Times New Roman"/>
        </w:rPr>
        <w:t>North</w:t>
      </w:r>
      <w:r>
        <w:rPr>
          <w:rFonts w:ascii="Times New Roman" w:hAnsi="Times New Roman" w:cs="Times New Roman"/>
        </w:rPr>
        <w:t xml:space="preserve">. </w:t>
      </w:r>
      <w:r w:rsidR="009F1CAF">
        <w:rPr>
          <w:rFonts w:ascii="Times New Roman" w:hAnsi="Times New Roman" w:cs="Times New Roman"/>
        </w:rPr>
        <w:t>Nowadays, i</w:t>
      </w:r>
      <w:r w:rsidR="00E52060">
        <w:rPr>
          <w:rFonts w:ascii="Times New Roman" w:hAnsi="Times New Roman" w:cs="Times New Roman"/>
        </w:rPr>
        <w:t>t is rare to find a call that does not contain</w:t>
      </w:r>
      <w:r w:rsidR="004609C0">
        <w:rPr>
          <w:rFonts w:ascii="Times New Roman" w:hAnsi="Times New Roman" w:cs="Times New Roman"/>
        </w:rPr>
        <w:t xml:space="preserve"> </w:t>
      </w:r>
      <w:r w:rsidR="00E52060">
        <w:rPr>
          <w:rFonts w:ascii="Times New Roman" w:hAnsi="Times New Roman" w:cs="Times New Roman"/>
        </w:rPr>
        <w:t>statement</w:t>
      </w:r>
      <w:r w:rsidR="00441618">
        <w:rPr>
          <w:rFonts w:ascii="Times New Roman" w:hAnsi="Times New Roman" w:cs="Times New Roman"/>
        </w:rPr>
        <w:t>s like</w:t>
      </w:r>
      <w:r w:rsidR="00E52060">
        <w:rPr>
          <w:rFonts w:ascii="Times New Roman" w:hAnsi="Times New Roman" w:cs="Times New Roman"/>
        </w:rPr>
        <w:t xml:space="preserve"> “We </w:t>
      </w:r>
      <w:r w:rsidR="00DD743C">
        <w:rPr>
          <w:rFonts w:ascii="Times New Roman" w:hAnsi="Times New Roman" w:cs="Times New Roman"/>
        </w:rPr>
        <w:t>highly encourage applicants from underrepresented backgrounds…</w:t>
      </w:r>
      <w:r w:rsidR="00E52060">
        <w:rPr>
          <w:rFonts w:ascii="Times New Roman" w:hAnsi="Times New Roman" w:cs="Times New Roman"/>
        </w:rPr>
        <w:t>”</w:t>
      </w:r>
      <w:r w:rsidR="00DD743C">
        <w:rPr>
          <w:rFonts w:ascii="Times New Roman" w:hAnsi="Times New Roman" w:cs="Times New Roman"/>
        </w:rPr>
        <w:t xml:space="preserve">. While we acknowledge that </w:t>
      </w:r>
      <w:r w:rsidR="00B90B48">
        <w:rPr>
          <w:rFonts w:ascii="Times New Roman" w:hAnsi="Times New Roman" w:cs="Times New Roman"/>
        </w:rPr>
        <w:t xml:space="preserve">efforts to build inclusive teams are one of the pillars toward </w:t>
      </w:r>
      <w:r w:rsidR="004609C0">
        <w:rPr>
          <w:rFonts w:ascii="Times New Roman" w:hAnsi="Times New Roman" w:cs="Times New Roman"/>
        </w:rPr>
        <w:t xml:space="preserve">the </w:t>
      </w:r>
      <w:r w:rsidR="00B90B48">
        <w:rPr>
          <w:rFonts w:ascii="Times New Roman" w:hAnsi="Times New Roman" w:cs="Times New Roman"/>
        </w:rPr>
        <w:t xml:space="preserve">decolonization of science </w:t>
      </w:r>
      <w:r w:rsidR="00B90B48">
        <w:rPr>
          <w:rFonts w:ascii="Times New Roman" w:hAnsi="Times New Roman" w:cs="Times New Roman"/>
        </w:rPr>
        <w:fldChar w:fldCharType="begin"/>
      </w:r>
      <w:r w:rsidR="0046428C">
        <w:rPr>
          <w:rFonts w:ascii="Times New Roman" w:hAnsi="Times New Roman" w:cs="Times New Roman"/>
        </w:rPr>
        <w:instrText xml:space="preserve"> ADDIN ZOTERO_ITEM CSL_CITATION {"citationID":"gdeMBugO","properties":{"formattedCitation":"\\super 3\\nosupersub{}","plainCitation":"3","noteIndex":0},"citationItems":[{"id":3329,"uris":["http://zotero.org/users/9795555/items/GPIJETJE"],"itemData":{"id":3329,"type":"article-journal","abstract":"Ecological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ethical.","container-title":"Nature Ecology &amp; Evolution","DOI":"10.1038/s41559-021-01460-w","ISSN":"2397-334X","note":"publisher: Springer US","title":"Decoloniality and anti-oppressive practices for a more ethical ecology","URL":"http://dx.doi.org/10.1038/s41559-021-01460-w","author":[{"family":"Trisos","given":"Christopher H."},{"family":"Auerbach","given":"Jess"},{"family":"Katti","given":"Madhusudan"}],"issued":{"date-parts":[["2021"]]}}}],"schema":"https://github.com/citation-style-language/schema/raw/master/csl-citation.json"} </w:instrText>
      </w:r>
      <w:r w:rsidR="00B90B48">
        <w:rPr>
          <w:rFonts w:ascii="Times New Roman" w:hAnsi="Times New Roman" w:cs="Times New Roman"/>
        </w:rPr>
        <w:fldChar w:fldCharType="separate"/>
      </w:r>
      <w:r w:rsidR="0046428C" w:rsidRPr="0046428C">
        <w:rPr>
          <w:rFonts w:ascii="Times New Roman" w:hAnsi="Times New Roman" w:cs="Times New Roman"/>
          <w:vertAlign w:val="superscript"/>
        </w:rPr>
        <w:t>3</w:t>
      </w:r>
      <w:r w:rsidR="00B90B48">
        <w:rPr>
          <w:rFonts w:ascii="Times New Roman" w:hAnsi="Times New Roman" w:cs="Times New Roman"/>
        </w:rPr>
        <w:fldChar w:fldCharType="end"/>
      </w:r>
      <w:r w:rsidR="00DD743C">
        <w:rPr>
          <w:rFonts w:ascii="Times New Roman" w:hAnsi="Times New Roman" w:cs="Times New Roman"/>
        </w:rPr>
        <w:t xml:space="preserve">, we </w:t>
      </w:r>
      <w:r w:rsidR="009F1CAF">
        <w:rPr>
          <w:rFonts w:ascii="Times New Roman" w:hAnsi="Times New Roman" w:cs="Times New Roman"/>
        </w:rPr>
        <w:t xml:space="preserve">also believe that </w:t>
      </w:r>
      <w:r w:rsidR="00DD743C">
        <w:rPr>
          <w:rFonts w:ascii="Times New Roman" w:hAnsi="Times New Roman" w:cs="Times New Roman"/>
        </w:rPr>
        <w:t xml:space="preserve">this </w:t>
      </w:r>
      <w:r w:rsidR="00B90B48">
        <w:rPr>
          <w:rFonts w:ascii="Times New Roman" w:hAnsi="Times New Roman" w:cs="Times New Roman"/>
        </w:rPr>
        <w:t xml:space="preserve">action alone </w:t>
      </w:r>
      <w:r w:rsidR="00DD743C">
        <w:rPr>
          <w:rFonts w:ascii="Times New Roman" w:hAnsi="Times New Roman" w:cs="Times New Roman"/>
        </w:rPr>
        <w:t xml:space="preserve">does not change the </w:t>
      </w:r>
      <w:r w:rsidR="00DD743C" w:rsidRPr="00B90B48">
        <w:rPr>
          <w:rFonts w:ascii="Times New Roman" w:hAnsi="Times New Roman" w:cs="Times New Roman"/>
          <w:i/>
          <w:iCs/>
        </w:rPr>
        <w:t>status quo</w:t>
      </w:r>
      <w:r w:rsidR="00DD743C">
        <w:rPr>
          <w:rFonts w:ascii="Times New Roman" w:hAnsi="Times New Roman" w:cs="Times New Roman"/>
        </w:rPr>
        <w:t xml:space="preserve"> of </w:t>
      </w:r>
      <w:r w:rsidR="009F1CAF">
        <w:rPr>
          <w:rFonts w:ascii="Times New Roman" w:hAnsi="Times New Roman" w:cs="Times New Roman"/>
        </w:rPr>
        <w:t>science</w:t>
      </w:r>
      <w:r w:rsidR="00DD743C">
        <w:rPr>
          <w:rFonts w:ascii="Times New Roman" w:hAnsi="Times New Roman" w:cs="Times New Roman"/>
        </w:rPr>
        <w:t xml:space="preserve">, in which researchers from </w:t>
      </w:r>
      <w:r w:rsidR="00B90B48">
        <w:rPr>
          <w:rFonts w:ascii="Times New Roman" w:hAnsi="Times New Roman" w:cs="Times New Roman"/>
        </w:rPr>
        <w:t xml:space="preserve">the </w:t>
      </w:r>
      <w:r w:rsidR="00E03442">
        <w:rPr>
          <w:rFonts w:ascii="Times New Roman" w:hAnsi="Times New Roman" w:cs="Times New Roman"/>
        </w:rPr>
        <w:t>G</w:t>
      </w:r>
      <w:r w:rsidR="00DD743C">
        <w:rPr>
          <w:rFonts w:ascii="Times New Roman" w:hAnsi="Times New Roman" w:cs="Times New Roman"/>
        </w:rPr>
        <w:t xml:space="preserve">lobal </w:t>
      </w:r>
      <w:r w:rsidR="005E5E7E">
        <w:rPr>
          <w:rFonts w:ascii="Times New Roman" w:hAnsi="Times New Roman" w:cs="Times New Roman"/>
        </w:rPr>
        <w:t>North</w:t>
      </w:r>
      <w:r w:rsidR="00DD743C">
        <w:rPr>
          <w:rFonts w:ascii="Times New Roman" w:hAnsi="Times New Roman" w:cs="Times New Roman"/>
        </w:rPr>
        <w:t xml:space="preserve"> are viewed as experts</w:t>
      </w:r>
      <w:r w:rsidR="0086481E">
        <w:rPr>
          <w:rFonts w:ascii="Times New Roman" w:hAnsi="Times New Roman" w:cs="Times New Roman"/>
        </w:rPr>
        <w:t>. In contrast,</w:t>
      </w:r>
      <w:r w:rsidR="00DD743C">
        <w:rPr>
          <w:rFonts w:ascii="Times New Roman" w:hAnsi="Times New Roman" w:cs="Times New Roman"/>
        </w:rPr>
        <w:t xml:space="preserve"> </w:t>
      </w:r>
      <w:r w:rsidR="00B90B48">
        <w:rPr>
          <w:rFonts w:ascii="Times New Roman" w:hAnsi="Times New Roman" w:cs="Times New Roman"/>
        </w:rPr>
        <w:t xml:space="preserve">researchers from </w:t>
      </w:r>
      <w:r w:rsidR="005D6954">
        <w:rPr>
          <w:rFonts w:ascii="Times New Roman" w:hAnsi="Times New Roman" w:cs="Times New Roman"/>
        </w:rPr>
        <w:t xml:space="preserve">the </w:t>
      </w:r>
      <w:r w:rsidR="00E03442">
        <w:rPr>
          <w:rFonts w:ascii="Times New Roman" w:hAnsi="Times New Roman" w:cs="Times New Roman"/>
        </w:rPr>
        <w:t>G</w:t>
      </w:r>
      <w:r w:rsidR="00DD743C">
        <w:rPr>
          <w:rFonts w:ascii="Times New Roman" w:hAnsi="Times New Roman" w:cs="Times New Roman"/>
        </w:rPr>
        <w:t xml:space="preserve">lobal </w:t>
      </w:r>
      <w:r w:rsidR="00E03442">
        <w:rPr>
          <w:rFonts w:ascii="Times New Roman" w:hAnsi="Times New Roman" w:cs="Times New Roman"/>
        </w:rPr>
        <w:t>S</w:t>
      </w:r>
      <w:r w:rsidR="00DD743C">
        <w:rPr>
          <w:rFonts w:ascii="Times New Roman" w:hAnsi="Times New Roman" w:cs="Times New Roman"/>
        </w:rPr>
        <w:t>outh</w:t>
      </w:r>
      <w:r w:rsidR="00B90B48">
        <w:rPr>
          <w:rFonts w:ascii="Times New Roman" w:hAnsi="Times New Roman" w:cs="Times New Roman"/>
        </w:rPr>
        <w:t xml:space="preserve"> are </w:t>
      </w:r>
      <w:r w:rsidR="00C05D97">
        <w:rPr>
          <w:rFonts w:ascii="Times New Roman" w:hAnsi="Times New Roman" w:cs="Times New Roman"/>
        </w:rPr>
        <w:t>perceived</w:t>
      </w:r>
      <w:r w:rsidR="00C05D97">
        <w:rPr>
          <w:rFonts w:ascii="Times New Roman" w:hAnsi="Times New Roman" w:cs="Times New Roman"/>
        </w:rPr>
        <w:t xml:space="preserve"> </w:t>
      </w:r>
      <w:r w:rsidR="00B90B48">
        <w:rPr>
          <w:rFonts w:ascii="Times New Roman" w:hAnsi="Times New Roman" w:cs="Times New Roman"/>
        </w:rPr>
        <w:t>as rare exceptions of scientific authority</w:t>
      </w:r>
      <w:r w:rsidR="00DD743C">
        <w:rPr>
          <w:rFonts w:ascii="Times New Roman" w:hAnsi="Times New Roman" w:cs="Times New Roman"/>
        </w:rPr>
        <w:t>.</w:t>
      </w:r>
    </w:p>
    <w:p w14:paraId="2B8E6E56" w14:textId="7F4D70D4" w:rsidR="00595FE9" w:rsidRDefault="00D1585E" w:rsidP="0010356A">
      <w:pPr>
        <w:spacing w:line="480" w:lineRule="auto"/>
        <w:ind w:firstLine="720"/>
        <w:rPr>
          <w:rFonts w:ascii="Times New Roman" w:hAnsi="Times New Roman" w:cs="Times New Roman"/>
        </w:rPr>
      </w:pPr>
      <w:r>
        <w:rPr>
          <w:rFonts w:ascii="Times New Roman" w:hAnsi="Times New Roman" w:cs="Times New Roman"/>
        </w:rPr>
        <w:t xml:space="preserve">The </w:t>
      </w:r>
      <w:r w:rsidR="00D8465C">
        <w:rPr>
          <w:rFonts w:ascii="Times New Roman" w:hAnsi="Times New Roman" w:cs="Times New Roman"/>
        </w:rPr>
        <w:t>perception that e</w:t>
      </w:r>
      <w:r w:rsidR="004A59FA">
        <w:rPr>
          <w:rFonts w:ascii="Times New Roman" w:hAnsi="Times New Roman" w:cs="Times New Roman"/>
        </w:rPr>
        <w:t xml:space="preserve">xpertise </w:t>
      </w:r>
      <w:r w:rsidR="00D8465C">
        <w:rPr>
          <w:rFonts w:ascii="Times New Roman" w:hAnsi="Times New Roman" w:cs="Times New Roman"/>
        </w:rPr>
        <w:t xml:space="preserve">flows from Global North to Global South </w:t>
      </w:r>
      <w:r w:rsidR="00723183">
        <w:rPr>
          <w:rFonts w:ascii="Times New Roman" w:hAnsi="Times New Roman" w:cs="Times New Roman"/>
        </w:rPr>
        <w:t>is maintained by different action</w:t>
      </w:r>
      <w:r w:rsidR="00141302">
        <w:rPr>
          <w:rFonts w:ascii="Times New Roman" w:hAnsi="Times New Roman" w:cs="Times New Roman"/>
        </w:rPr>
        <w:t>s</w:t>
      </w:r>
      <w:r w:rsidR="00723183">
        <w:rPr>
          <w:rFonts w:ascii="Times New Roman" w:hAnsi="Times New Roman" w:cs="Times New Roman"/>
        </w:rPr>
        <w:t xml:space="preserve"> </w:t>
      </w:r>
      <w:r w:rsidR="00141302">
        <w:rPr>
          <w:rFonts w:ascii="Times New Roman" w:hAnsi="Times New Roman" w:cs="Times New Roman"/>
        </w:rPr>
        <w:t xml:space="preserve">deeply rooted </w:t>
      </w:r>
      <w:r w:rsidR="00723183">
        <w:rPr>
          <w:rFonts w:ascii="Times New Roman" w:hAnsi="Times New Roman" w:cs="Times New Roman"/>
        </w:rPr>
        <w:t>in scientific practice</w:t>
      </w:r>
      <w:r w:rsidR="00AE43AF">
        <w:rPr>
          <w:rFonts w:ascii="Times New Roman" w:hAnsi="Times New Roman" w:cs="Times New Roman"/>
        </w:rPr>
        <w:t xml:space="preserve">, creating </w:t>
      </w:r>
      <w:r w:rsidR="0086481E">
        <w:rPr>
          <w:rFonts w:ascii="Times New Roman" w:hAnsi="Times New Roman" w:cs="Times New Roman"/>
        </w:rPr>
        <w:t>the</w:t>
      </w:r>
      <w:r w:rsidR="00AE43AF">
        <w:rPr>
          <w:rFonts w:ascii="Times New Roman" w:hAnsi="Times New Roman" w:cs="Times New Roman"/>
        </w:rPr>
        <w:t xml:space="preserve"> neocolonial practice of</w:t>
      </w:r>
      <w:r w:rsidR="00AE43AF" w:rsidRPr="004F43F7">
        <w:rPr>
          <w:rFonts w:ascii="Times New Roman" w:hAnsi="Times New Roman" w:cs="Times New Roman"/>
        </w:rPr>
        <w:t xml:space="preserve"> </w:t>
      </w:r>
      <w:r w:rsidR="0010256E">
        <w:rPr>
          <w:rFonts w:ascii="Times New Roman" w:hAnsi="Times New Roman" w:cs="Times New Roman"/>
        </w:rPr>
        <w:t>academic</w:t>
      </w:r>
      <w:r w:rsidR="00AE43AF">
        <w:rPr>
          <w:rFonts w:ascii="Times New Roman" w:hAnsi="Times New Roman" w:cs="Times New Roman"/>
        </w:rPr>
        <w:t xml:space="preserve"> </w:t>
      </w:r>
      <w:r w:rsidR="000939B1">
        <w:rPr>
          <w:rFonts w:ascii="Times New Roman" w:hAnsi="Times New Roman" w:cs="Times New Roman"/>
        </w:rPr>
        <w:t>knowledge</w:t>
      </w:r>
      <w:r w:rsidR="00AE43AF" w:rsidRPr="004F43F7">
        <w:rPr>
          <w:rFonts w:ascii="Times New Roman" w:hAnsi="Times New Roman" w:cs="Times New Roman"/>
        </w:rPr>
        <w:t>.</w:t>
      </w:r>
      <w:r w:rsidR="0051600C">
        <w:rPr>
          <w:rFonts w:ascii="Times New Roman" w:hAnsi="Times New Roman" w:cs="Times New Roman"/>
        </w:rPr>
        <w:t xml:space="preserve"> Examples of these practices are</w:t>
      </w:r>
      <w:r w:rsidR="00385E2B">
        <w:rPr>
          <w:rFonts w:ascii="Times New Roman" w:hAnsi="Times New Roman" w:cs="Times New Roman"/>
        </w:rPr>
        <w:t xml:space="preserve"> the </w:t>
      </w:r>
      <w:r w:rsidR="00595FE9">
        <w:rPr>
          <w:rFonts w:ascii="Times New Roman" w:hAnsi="Times New Roman" w:cs="Times New Roman"/>
        </w:rPr>
        <w:t xml:space="preserve">citation bias towards </w:t>
      </w:r>
      <w:r w:rsidR="0024354D">
        <w:rPr>
          <w:rFonts w:ascii="Times New Roman" w:hAnsi="Times New Roman" w:cs="Times New Roman"/>
        </w:rPr>
        <w:t xml:space="preserve">Global North </w:t>
      </w:r>
      <w:r w:rsidR="00595FE9">
        <w:rPr>
          <w:rFonts w:ascii="Times New Roman" w:hAnsi="Times New Roman" w:cs="Times New Roman"/>
        </w:rPr>
        <w:t>researchers</w:t>
      </w:r>
      <w:r w:rsidR="00183A60">
        <w:rPr>
          <w:rFonts w:ascii="Times New Roman" w:hAnsi="Times New Roman" w:cs="Times New Roman"/>
        </w:rPr>
        <w:t xml:space="preserve"> (Figure 1</w:t>
      </w:r>
      <w:r w:rsidR="00A4648B">
        <w:rPr>
          <w:rFonts w:ascii="Times New Roman" w:hAnsi="Times New Roman" w:cs="Times New Roman"/>
        </w:rPr>
        <w:t>A-D</w:t>
      </w:r>
      <w:r w:rsidR="00183A60">
        <w:rPr>
          <w:rFonts w:ascii="Times New Roman" w:hAnsi="Times New Roman" w:cs="Times New Roman"/>
        </w:rPr>
        <w:t>)</w:t>
      </w:r>
      <w:r w:rsidR="0051600C">
        <w:rPr>
          <w:rFonts w:ascii="Times New Roman" w:hAnsi="Times New Roman" w:cs="Times New Roman"/>
        </w:rPr>
        <w:t>,</w:t>
      </w:r>
      <w:r w:rsidR="004E6376">
        <w:rPr>
          <w:rFonts w:ascii="Times New Roman" w:hAnsi="Times New Roman" w:cs="Times New Roman"/>
        </w:rPr>
        <w:t xml:space="preserve"> </w:t>
      </w:r>
      <w:r w:rsidR="00595FE9">
        <w:rPr>
          <w:rFonts w:ascii="Times New Roman" w:hAnsi="Times New Roman" w:cs="Times New Roman"/>
        </w:rPr>
        <w:t>the underrepresentation</w:t>
      </w:r>
      <w:r w:rsidR="00385E2B">
        <w:rPr>
          <w:rFonts w:ascii="Times New Roman" w:hAnsi="Times New Roman" w:cs="Times New Roman"/>
        </w:rPr>
        <w:t xml:space="preserve"> (not to cite cases of complete </w:t>
      </w:r>
      <w:r w:rsidR="001940D3">
        <w:rPr>
          <w:rFonts w:ascii="Times New Roman" w:hAnsi="Times New Roman" w:cs="Times New Roman"/>
        </w:rPr>
        <w:t>lack of recognition</w:t>
      </w:r>
      <w:r w:rsidR="00385E2B">
        <w:rPr>
          <w:rFonts w:ascii="Times New Roman" w:hAnsi="Times New Roman" w:cs="Times New Roman"/>
        </w:rPr>
        <w:t>)</w:t>
      </w:r>
      <w:r w:rsidR="00595FE9">
        <w:rPr>
          <w:rFonts w:ascii="Times New Roman" w:hAnsi="Times New Roman" w:cs="Times New Roman"/>
        </w:rPr>
        <w:t xml:space="preserve"> of scientists from the </w:t>
      </w:r>
      <w:r w:rsidR="0024354D">
        <w:rPr>
          <w:rFonts w:ascii="Times New Roman" w:hAnsi="Times New Roman" w:cs="Times New Roman"/>
        </w:rPr>
        <w:t xml:space="preserve">Global South </w:t>
      </w:r>
      <w:r w:rsidR="00595FE9">
        <w:rPr>
          <w:rFonts w:ascii="Times New Roman" w:hAnsi="Times New Roman" w:cs="Times New Roman"/>
        </w:rPr>
        <w:t>as plenary speakers or even their presence in conferences</w:t>
      </w:r>
      <w:r w:rsidR="004A59FA">
        <w:rPr>
          <w:rFonts w:ascii="Times New Roman" w:hAnsi="Times New Roman" w:cs="Times New Roman"/>
        </w:rPr>
        <w:t xml:space="preserve">, </w:t>
      </w:r>
      <w:r w:rsidR="004E6376">
        <w:rPr>
          <w:rFonts w:ascii="Times New Roman" w:hAnsi="Times New Roman" w:cs="Times New Roman"/>
        </w:rPr>
        <w:t xml:space="preserve">and editorial boards of </w:t>
      </w:r>
      <w:r w:rsidR="0024354D">
        <w:rPr>
          <w:rFonts w:ascii="Times New Roman" w:hAnsi="Times New Roman" w:cs="Times New Roman"/>
        </w:rPr>
        <w:t xml:space="preserve">long-standing </w:t>
      </w:r>
      <w:r w:rsidR="004E6376">
        <w:rPr>
          <w:rFonts w:ascii="Times New Roman" w:hAnsi="Times New Roman" w:cs="Times New Roman"/>
        </w:rPr>
        <w:t xml:space="preserve">journals, only </w:t>
      </w:r>
      <w:r w:rsidR="004A59FA">
        <w:rPr>
          <w:rFonts w:ascii="Times New Roman" w:hAnsi="Times New Roman" w:cs="Times New Roman"/>
        </w:rPr>
        <w:t>to cite a few</w:t>
      </w:r>
      <w:r w:rsidR="00D6202F">
        <w:rPr>
          <w:rFonts w:ascii="Times New Roman" w:hAnsi="Times New Roman" w:cs="Times New Roman"/>
        </w:rPr>
        <w:fldChar w:fldCharType="begin"/>
      </w:r>
      <w:r w:rsidR="00CA47F3">
        <w:rPr>
          <w:rFonts w:ascii="Times New Roman" w:hAnsi="Times New Roman" w:cs="Times New Roman"/>
        </w:rPr>
        <w:instrText xml:space="preserve"> ADDIN ZOTERO_ITEM CSL_CITATION {"citationID":"wucJCSNf","properties":{"formattedCitation":"\\super 4\\nosupersub{}","plainCitation":"4","noteIndex":0},"citationItems":[{"id":3496,"uris":["http://zotero.org/users/9795555/items/8WIBRUSD"],"itemData":{"id":3496,"type":"article-journal","abstract":"Disparities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schema":"https://github.com/citation-style-language/schema/raw/master/csl-citation.json"} </w:instrText>
      </w:r>
      <w:r w:rsidR="00D6202F">
        <w:rPr>
          <w:rFonts w:ascii="Times New Roman" w:hAnsi="Times New Roman" w:cs="Times New Roman"/>
        </w:rPr>
        <w:fldChar w:fldCharType="separate"/>
      </w:r>
      <w:r w:rsidR="00CA47F3" w:rsidRPr="00CA47F3">
        <w:rPr>
          <w:rFonts w:ascii="Times New Roman" w:hAnsi="Times New Roman" w:cs="Times New Roman"/>
          <w:vertAlign w:val="superscript"/>
        </w:rPr>
        <w:t>4</w:t>
      </w:r>
      <w:r w:rsidR="00D6202F">
        <w:rPr>
          <w:rFonts w:ascii="Times New Roman" w:hAnsi="Times New Roman" w:cs="Times New Roman"/>
        </w:rPr>
        <w:fldChar w:fldCharType="end"/>
      </w:r>
      <w:r w:rsidR="00595FE9">
        <w:rPr>
          <w:rFonts w:ascii="Times New Roman" w:hAnsi="Times New Roman" w:cs="Times New Roman"/>
        </w:rPr>
        <w:t xml:space="preserve">. Like in Lord of </w:t>
      </w:r>
      <w:r w:rsidR="00595FE9">
        <w:rPr>
          <w:rFonts w:ascii="Times New Roman" w:hAnsi="Times New Roman" w:cs="Times New Roman"/>
        </w:rPr>
        <w:lastRenderedPageBreak/>
        <w:t>The Rings’ famous quotation</w:t>
      </w:r>
      <w:r w:rsidR="004609C0">
        <w:rPr>
          <w:rFonts w:ascii="Times New Roman" w:hAnsi="Times New Roman" w:cs="Times New Roman"/>
        </w:rPr>
        <w:t>,</w:t>
      </w:r>
      <w:r w:rsidR="00595FE9">
        <w:rPr>
          <w:rFonts w:ascii="Times New Roman" w:hAnsi="Times New Roman" w:cs="Times New Roman"/>
        </w:rPr>
        <w:t xml:space="preserve"> “</w:t>
      </w:r>
      <w:r w:rsidR="004E6376">
        <w:rPr>
          <w:rFonts w:ascii="Times New Roman" w:hAnsi="Times New Roman" w:cs="Times New Roman"/>
        </w:rPr>
        <w:t xml:space="preserve">the </w:t>
      </w:r>
      <w:r w:rsidR="00595FE9">
        <w:rPr>
          <w:rFonts w:ascii="Times New Roman" w:hAnsi="Times New Roman" w:cs="Times New Roman"/>
        </w:rPr>
        <w:t>one ring to rule them all” we</w:t>
      </w:r>
      <w:r w:rsidR="00385E2B">
        <w:rPr>
          <w:rFonts w:ascii="Times New Roman" w:hAnsi="Times New Roman" w:cs="Times New Roman"/>
        </w:rPr>
        <w:t xml:space="preserve"> still</w:t>
      </w:r>
      <w:r w:rsidR="00595FE9">
        <w:rPr>
          <w:rFonts w:ascii="Times New Roman" w:hAnsi="Times New Roman" w:cs="Times New Roman"/>
        </w:rPr>
        <w:t xml:space="preserve"> live a type of </w:t>
      </w:r>
      <w:r w:rsidR="00B60801">
        <w:rPr>
          <w:rFonts w:ascii="Times New Roman" w:hAnsi="Times New Roman" w:cs="Times New Roman"/>
        </w:rPr>
        <w:t>“</w:t>
      </w:r>
      <w:r w:rsidR="004E6376">
        <w:rPr>
          <w:rFonts w:ascii="Times New Roman" w:hAnsi="Times New Roman" w:cs="Times New Roman"/>
        </w:rPr>
        <w:t xml:space="preserve">the </w:t>
      </w:r>
      <w:r w:rsidR="00595FE9">
        <w:rPr>
          <w:rFonts w:ascii="Times New Roman" w:hAnsi="Times New Roman" w:cs="Times New Roman"/>
        </w:rPr>
        <w:t>one knowledge to rule them all</w:t>
      </w:r>
      <w:r w:rsidR="005E5E7E">
        <w:rPr>
          <w:rFonts w:ascii="Times New Roman" w:hAnsi="Times New Roman" w:cs="Times New Roman"/>
        </w:rPr>
        <w:t>,”</w:t>
      </w:r>
      <w:r w:rsidR="004A59FA">
        <w:rPr>
          <w:rFonts w:ascii="Times New Roman" w:hAnsi="Times New Roman" w:cs="Times New Roman"/>
        </w:rPr>
        <w:t xml:space="preserve"> and as we know, the path to</w:t>
      </w:r>
      <w:r w:rsidR="00A92FFD">
        <w:rPr>
          <w:rFonts w:ascii="Times New Roman" w:hAnsi="Times New Roman" w:cs="Times New Roman"/>
        </w:rPr>
        <w:t xml:space="preserve"> take the ring to</w:t>
      </w:r>
      <w:r w:rsidR="004A59FA">
        <w:rPr>
          <w:rFonts w:ascii="Times New Roman" w:hAnsi="Times New Roman" w:cs="Times New Roman"/>
        </w:rPr>
        <w:t xml:space="preserve"> </w:t>
      </w:r>
      <w:r w:rsidR="005A1B7F">
        <w:rPr>
          <w:rFonts w:ascii="Times New Roman" w:hAnsi="Times New Roman" w:cs="Times New Roman"/>
        </w:rPr>
        <w:t xml:space="preserve">Mordor </w:t>
      </w:r>
      <w:r w:rsidR="00F1710E">
        <w:rPr>
          <w:rFonts w:ascii="Times New Roman" w:hAnsi="Times New Roman" w:cs="Times New Roman"/>
        </w:rPr>
        <w:t xml:space="preserve">(or academic decolonization) </w:t>
      </w:r>
      <w:r w:rsidR="004A59FA">
        <w:rPr>
          <w:rFonts w:ascii="Times New Roman" w:hAnsi="Times New Roman" w:cs="Times New Roman"/>
        </w:rPr>
        <w:t>is not easy</w:t>
      </w:r>
      <w:r w:rsidR="00595FE9">
        <w:rPr>
          <w:rFonts w:ascii="Times New Roman" w:hAnsi="Times New Roman" w:cs="Times New Roman"/>
        </w:rPr>
        <w:t>.</w:t>
      </w:r>
    </w:p>
    <w:p w14:paraId="61CDBB32" w14:textId="4FCE37E3" w:rsidR="00A41FA2" w:rsidRDefault="002F52B7" w:rsidP="00A521BE">
      <w:pPr>
        <w:spacing w:line="480" w:lineRule="auto"/>
        <w:ind w:firstLine="720"/>
        <w:rPr>
          <w:rFonts w:ascii="Times New Roman" w:hAnsi="Times New Roman" w:cs="Times New Roman"/>
        </w:rPr>
      </w:pPr>
      <w:r>
        <w:rPr>
          <w:rFonts w:ascii="Times New Roman" w:hAnsi="Times New Roman" w:cs="Times New Roman"/>
        </w:rPr>
        <w:t xml:space="preserve">While we acknowledge </w:t>
      </w:r>
      <w:r w:rsidR="005F3B8C">
        <w:rPr>
          <w:rFonts w:ascii="Times New Roman" w:hAnsi="Times New Roman" w:cs="Times New Roman"/>
        </w:rPr>
        <w:t xml:space="preserve">some </w:t>
      </w:r>
      <w:r>
        <w:rPr>
          <w:rFonts w:ascii="Times New Roman" w:hAnsi="Times New Roman" w:cs="Times New Roman"/>
        </w:rPr>
        <w:t xml:space="preserve">progress </w:t>
      </w:r>
      <w:r w:rsidR="001940D3">
        <w:rPr>
          <w:rFonts w:ascii="Times New Roman" w:hAnsi="Times New Roman" w:cs="Times New Roman"/>
        </w:rPr>
        <w:t xml:space="preserve">represented by </w:t>
      </w:r>
      <w:r>
        <w:rPr>
          <w:rFonts w:ascii="Times New Roman" w:hAnsi="Times New Roman" w:cs="Times New Roman"/>
        </w:rPr>
        <w:t>positive interventions to increase</w:t>
      </w:r>
      <w:r w:rsidR="00595FE9">
        <w:rPr>
          <w:rFonts w:ascii="Times New Roman" w:hAnsi="Times New Roman" w:cs="Times New Roman"/>
        </w:rPr>
        <w:t xml:space="preserve"> diversity, equity</w:t>
      </w:r>
      <w:r>
        <w:rPr>
          <w:rFonts w:ascii="Times New Roman" w:hAnsi="Times New Roman" w:cs="Times New Roman"/>
        </w:rPr>
        <w:t>,</w:t>
      </w:r>
      <w:r w:rsidR="00595FE9">
        <w:rPr>
          <w:rFonts w:ascii="Times New Roman" w:hAnsi="Times New Roman" w:cs="Times New Roman"/>
        </w:rPr>
        <w:t xml:space="preserve"> and inclusion </w:t>
      </w:r>
      <w:r w:rsidR="00F1710E">
        <w:rPr>
          <w:rFonts w:ascii="Times New Roman" w:hAnsi="Times New Roman" w:cs="Times New Roman"/>
        </w:rPr>
        <w:t xml:space="preserve">(DEI) </w:t>
      </w:r>
      <w:r w:rsidR="00595FE9">
        <w:rPr>
          <w:rFonts w:ascii="Times New Roman" w:hAnsi="Times New Roman" w:cs="Times New Roman"/>
        </w:rPr>
        <w:t>in science</w:t>
      </w:r>
      <w:r>
        <w:rPr>
          <w:rFonts w:ascii="Times New Roman" w:hAnsi="Times New Roman" w:cs="Times New Roman"/>
        </w:rPr>
        <w:t xml:space="preserve">, </w:t>
      </w:r>
      <w:r w:rsidR="005F3B8C">
        <w:rPr>
          <w:rFonts w:ascii="Times New Roman" w:hAnsi="Times New Roman" w:cs="Times New Roman"/>
        </w:rPr>
        <w:t>as mentioned above,</w:t>
      </w:r>
      <w:r>
        <w:rPr>
          <w:rFonts w:ascii="Times New Roman" w:hAnsi="Times New Roman" w:cs="Times New Roman"/>
        </w:rPr>
        <w:t xml:space="preserve"> </w:t>
      </w:r>
      <w:r w:rsidR="00DD743C">
        <w:rPr>
          <w:rFonts w:ascii="Times New Roman" w:hAnsi="Times New Roman" w:cs="Times New Roman"/>
        </w:rPr>
        <w:t xml:space="preserve">little or nothing has been done </w:t>
      </w:r>
      <w:r w:rsidR="005D6954">
        <w:rPr>
          <w:rFonts w:ascii="Times New Roman" w:hAnsi="Times New Roman" w:cs="Times New Roman"/>
        </w:rPr>
        <w:t>to</w:t>
      </w:r>
      <w:r w:rsidR="00DD743C">
        <w:rPr>
          <w:rFonts w:ascii="Times New Roman" w:hAnsi="Times New Roman" w:cs="Times New Roman"/>
        </w:rPr>
        <w:t xml:space="preserve"> </w:t>
      </w:r>
      <w:r w:rsidR="00EC5649">
        <w:rPr>
          <w:rFonts w:ascii="Times New Roman" w:hAnsi="Times New Roman" w:cs="Times New Roman"/>
        </w:rPr>
        <w:t xml:space="preserve">reduce the </w:t>
      </w:r>
      <w:r w:rsidR="005458CF">
        <w:rPr>
          <w:rFonts w:ascii="Times New Roman" w:hAnsi="Times New Roman" w:cs="Times New Roman"/>
        </w:rPr>
        <w:t xml:space="preserve">practices that </w:t>
      </w:r>
      <w:r w:rsidR="00802661">
        <w:rPr>
          <w:rFonts w:ascii="Times New Roman" w:hAnsi="Times New Roman" w:cs="Times New Roman"/>
        </w:rPr>
        <w:t>promote</w:t>
      </w:r>
      <w:r w:rsidR="005458CF">
        <w:rPr>
          <w:rFonts w:ascii="Times New Roman" w:hAnsi="Times New Roman" w:cs="Times New Roman"/>
        </w:rPr>
        <w:t xml:space="preserve"> the </w:t>
      </w:r>
      <w:r w:rsidR="005C0CBB">
        <w:rPr>
          <w:rFonts w:ascii="Times New Roman" w:hAnsi="Times New Roman" w:cs="Times New Roman"/>
        </w:rPr>
        <w:t xml:space="preserve">global academic labor </w:t>
      </w:r>
      <w:r w:rsidR="005458CF">
        <w:rPr>
          <w:rFonts w:ascii="Times New Roman" w:hAnsi="Times New Roman" w:cs="Times New Roman"/>
        </w:rPr>
        <w:t>divis</w:t>
      </w:r>
      <w:r w:rsidR="0062526E">
        <w:rPr>
          <w:rFonts w:ascii="Times New Roman" w:hAnsi="Times New Roman" w:cs="Times New Roman"/>
        </w:rPr>
        <w:t xml:space="preserve">ion that puts Global South </w:t>
      </w:r>
      <w:r w:rsidR="00A67D4F">
        <w:rPr>
          <w:rFonts w:ascii="Times New Roman" w:hAnsi="Times New Roman" w:cs="Times New Roman"/>
        </w:rPr>
        <w:t xml:space="preserve">researchers </w:t>
      </w:r>
      <w:r w:rsidR="0062526E">
        <w:rPr>
          <w:rFonts w:ascii="Times New Roman" w:hAnsi="Times New Roman" w:cs="Times New Roman"/>
        </w:rPr>
        <w:t xml:space="preserve">as primarily </w:t>
      </w:r>
      <w:r w:rsidR="00A67D4F">
        <w:rPr>
          <w:rFonts w:ascii="Times New Roman" w:hAnsi="Times New Roman" w:cs="Times New Roman"/>
        </w:rPr>
        <w:t>data gathers</w:t>
      </w:r>
      <w:r w:rsidR="00C726DA">
        <w:rPr>
          <w:rFonts w:ascii="Times New Roman" w:hAnsi="Times New Roman" w:cs="Times New Roman"/>
        </w:rPr>
        <w:t xml:space="preserve"> or case study producers. </w:t>
      </w:r>
      <w:r w:rsidR="00E01AE0">
        <w:rPr>
          <w:rFonts w:ascii="Times New Roman" w:hAnsi="Times New Roman" w:cs="Times New Roman"/>
        </w:rPr>
        <w:t xml:space="preserve">Overcoming this bias </w:t>
      </w:r>
      <w:r w:rsidR="00F1710E">
        <w:rPr>
          <w:rFonts w:ascii="Times New Roman" w:hAnsi="Times New Roman" w:cs="Times New Roman"/>
        </w:rPr>
        <w:t>implies</w:t>
      </w:r>
      <w:r w:rsidR="00625EA4">
        <w:rPr>
          <w:rFonts w:ascii="Times New Roman" w:hAnsi="Times New Roman" w:cs="Times New Roman"/>
        </w:rPr>
        <w:t xml:space="preserve"> </w:t>
      </w:r>
      <w:r w:rsidR="005D6954">
        <w:rPr>
          <w:rFonts w:ascii="Times New Roman" w:hAnsi="Times New Roman" w:cs="Times New Roman"/>
        </w:rPr>
        <w:t>recognizing</w:t>
      </w:r>
      <w:r w:rsidR="00625EA4">
        <w:rPr>
          <w:rFonts w:ascii="Times New Roman" w:hAnsi="Times New Roman" w:cs="Times New Roman"/>
        </w:rPr>
        <w:t xml:space="preserve"> </w:t>
      </w:r>
      <w:r w:rsidR="00E01AE0">
        <w:rPr>
          <w:rFonts w:ascii="Times New Roman" w:hAnsi="Times New Roman" w:cs="Times New Roman"/>
        </w:rPr>
        <w:t xml:space="preserve">the </w:t>
      </w:r>
      <w:r w:rsidR="00625EA4">
        <w:rPr>
          <w:rFonts w:ascii="Times New Roman" w:hAnsi="Times New Roman" w:cs="Times New Roman"/>
        </w:rPr>
        <w:t xml:space="preserve">knowledge produced outside </w:t>
      </w:r>
      <w:r w:rsidR="00A521BE">
        <w:rPr>
          <w:rFonts w:ascii="Times New Roman" w:hAnsi="Times New Roman" w:cs="Times New Roman"/>
        </w:rPr>
        <w:t xml:space="preserve">the </w:t>
      </w:r>
      <w:r w:rsidR="001940D3">
        <w:rPr>
          <w:rFonts w:ascii="Times New Roman" w:hAnsi="Times New Roman" w:cs="Times New Roman"/>
        </w:rPr>
        <w:t>G</w:t>
      </w:r>
      <w:r w:rsidR="00625EA4">
        <w:rPr>
          <w:rFonts w:ascii="Times New Roman" w:hAnsi="Times New Roman" w:cs="Times New Roman"/>
        </w:rPr>
        <w:t xml:space="preserve">lobal </w:t>
      </w:r>
      <w:r w:rsidR="005E5E7E">
        <w:rPr>
          <w:rFonts w:ascii="Times New Roman" w:hAnsi="Times New Roman" w:cs="Times New Roman"/>
        </w:rPr>
        <w:t>North</w:t>
      </w:r>
      <w:r w:rsidR="00625EA4">
        <w:rPr>
          <w:rFonts w:ascii="Times New Roman" w:hAnsi="Times New Roman" w:cs="Times New Roman"/>
        </w:rPr>
        <w:t xml:space="preserve"> as </w:t>
      </w:r>
      <w:r w:rsidR="00F1710E">
        <w:rPr>
          <w:rFonts w:ascii="Times New Roman" w:hAnsi="Times New Roman" w:cs="Times New Roman"/>
        </w:rPr>
        <w:t xml:space="preserve">being as </w:t>
      </w:r>
      <w:r w:rsidR="00625EA4">
        <w:rPr>
          <w:rFonts w:ascii="Times New Roman" w:hAnsi="Times New Roman" w:cs="Times New Roman"/>
        </w:rPr>
        <w:t>reliable and scientifically sound</w:t>
      </w:r>
      <w:r w:rsidR="00F1710E">
        <w:rPr>
          <w:rFonts w:ascii="Times New Roman" w:hAnsi="Times New Roman" w:cs="Times New Roman"/>
        </w:rPr>
        <w:t xml:space="preserve"> as </w:t>
      </w:r>
      <w:r w:rsidR="00EE177B">
        <w:rPr>
          <w:rFonts w:ascii="Times New Roman" w:hAnsi="Times New Roman" w:cs="Times New Roman"/>
        </w:rPr>
        <w:t xml:space="preserve">the one </w:t>
      </w:r>
      <w:r w:rsidR="005E5E7E">
        <w:rPr>
          <w:rFonts w:ascii="Times New Roman" w:hAnsi="Times New Roman" w:cs="Times New Roman"/>
        </w:rPr>
        <w:t>made</w:t>
      </w:r>
      <w:r w:rsidR="00EE177B">
        <w:rPr>
          <w:rFonts w:ascii="Times New Roman" w:hAnsi="Times New Roman" w:cs="Times New Roman"/>
        </w:rPr>
        <w:t xml:space="preserve"> by </w:t>
      </w:r>
      <w:r w:rsidR="00F1710E">
        <w:rPr>
          <w:rFonts w:ascii="Times New Roman" w:hAnsi="Times New Roman" w:cs="Times New Roman"/>
        </w:rPr>
        <w:t xml:space="preserve">research institutes in the </w:t>
      </w:r>
      <w:r w:rsidR="001940D3">
        <w:rPr>
          <w:rFonts w:ascii="Times New Roman" w:hAnsi="Times New Roman" w:cs="Times New Roman"/>
        </w:rPr>
        <w:t>G</w:t>
      </w:r>
      <w:r w:rsidR="00F1710E">
        <w:rPr>
          <w:rFonts w:ascii="Times New Roman" w:hAnsi="Times New Roman" w:cs="Times New Roman"/>
        </w:rPr>
        <w:t xml:space="preserve">lobal </w:t>
      </w:r>
      <w:r w:rsidR="005E5E7E">
        <w:rPr>
          <w:rFonts w:ascii="Times New Roman" w:hAnsi="Times New Roman" w:cs="Times New Roman"/>
        </w:rPr>
        <w:t>North</w:t>
      </w:r>
      <w:r w:rsidR="00625EA4">
        <w:rPr>
          <w:rFonts w:ascii="Times New Roman" w:hAnsi="Times New Roman" w:cs="Times New Roman"/>
        </w:rPr>
        <w:t>.</w:t>
      </w:r>
      <w:r w:rsidR="00A521BE">
        <w:rPr>
          <w:rFonts w:ascii="Times New Roman" w:hAnsi="Times New Roman" w:cs="Times New Roman"/>
        </w:rPr>
        <w:t xml:space="preserve"> </w:t>
      </w:r>
      <w:r w:rsidR="000E35A4">
        <w:rPr>
          <w:rFonts w:ascii="Times New Roman" w:hAnsi="Times New Roman" w:cs="Times New Roman"/>
        </w:rPr>
        <w:t>Some</w:t>
      </w:r>
      <w:r w:rsidR="005E3480">
        <w:rPr>
          <w:rFonts w:ascii="Times New Roman" w:hAnsi="Times New Roman" w:cs="Times New Roman"/>
        </w:rPr>
        <w:t xml:space="preserve"> practices </w:t>
      </w:r>
      <w:r w:rsidR="00EE177B">
        <w:rPr>
          <w:rFonts w:ascii="Times New Roman" w:hAnsi="Times New Roman" w:cs="Times New Roman"/>
        </w:rPr>
        <w:t xml:space="preserve">deeply rooted </w:t>
      </w:r>
      <w:r w:rsidR="005E3480">
        <w:rPr>
          <w:rFonts w:ascii="Times New Roman" w:hAnsi="Times New Roman" w:cs="Times New Roman"/>
        </w:rPr>
        <w:t>in science must be changed</w:t>
      </w:r>
      <w:r w:rsidR="000E35A4">
        <w:rPr>
          <w:rFonts w:ascii="Times New Roman" w:hAnsi="Times New Roman" w:cs="Times New Roman"/>
        </w:rPr>
        <w:t xml:space="preserve"> to decolonize academic expertise</w:t>
      </w:r>
      <w:r w:rsidR="005E3480">
        <w:rPr>
          <w:rFonts w:ascii="Times New Roman" w:hAnsi="Times New Roman" w:cs="Times New Roman"/>
        </w:rPr>
        <w:t xml:space="preserve">. </w:t>
      </w:r>
      <w:r w:rsidR="00DD743C">
        <w:rPr>
          <w:rFonts w:ascii="Times New Roman" w:hAnsi="Times New Roman" w:cs="Times New Roman"/>
        </w:rPr>
        <w:t>Here</w:t>
      </w:r>
      <w:r w:rsidR="005E3480">
        <w:rPr>
          <w:rFonts w:ascii="Times New Roman" w:hAnsi="Times New Roman" w:cs="Times New Roman"/>
        </w:rPr>
        <w:t xml:space="preserve">, </w:t>
      </w:r>
      <w:r w:rsidR="00DD743C">
        <w:rPr>
          <w:rFonts w:ascii="Times New Roman" w:hAnsi="Times New Roman" w:cs="Times New Roman"/>
        </w:rPr>
        <w:t xml:space="preserve">we argue that if </w:t>
      </w:r>
      <w:r w:rsidR="00FC21BC">
        <w:rPr>
          <w:rFonts w:ascii="Times New Roman" w:hAnsi="Times New Roman" w:cs="Times New Roman"/>
        </w:rPr>
        <w:t xml:space="preserve">the </w:t>
      </w:r>
      <w:r w:rsidR="00EE177B">
        <w:rPr>
          <w:rFonts w:ascii="Times New Roman" w:hAnsi="Times New Roman" w:cs="Times New Roman"/>
        </w:rPr>
        <w:t>G</w:t>
      </w:r>
      <w:r w:rsidR="00DD743C">
        <w:rPr>
          <w:rFonts w:ascii="Times New Roman" w:hAnsi="Times New Roman" w:cs="Times New Roman"/>
        </w:rPr>
        <w:t xml:space="preserve">lobal </w:t>
      </w:r>
      <w:r w:rsidR="005E5E7E">
        <w:rPr>
          <w:rFonts w:ascii="Times New Roman" w:hAnsi="Times New Roman" w:cs="Times New Roman"/>
        </w:rPr>
        <w:t>North</w:t>
      </w:r>
      <w:r w:rsidR="00DD743C">
        <w:rPr>
          <w:rFonts w:ascii="Times New Roman" w:hAnsi="Times New Roman" w:cs="Times New Roman"/>
        </w:rPr>
        <w:t xml:space="preserve"> is </w:t>
      </w:r>
      <w:r w:rsidR="00FC21BC">
        <w:rPr>
          <w:rFonts w:ascii="Times New Roman" w:hAnsi="Times New Roman" w:cs="Times New Roman"/>
        </w:rPr>
        <w:t xml:space="preserve">committed to changing the </w:t>
      </w:r>
      <w:r w:rsidR="00FC21BC" w:rsidRPr="00F23429">
        <w:rPr>
          <w:rFonts w:ascii="Times New Roman" w:hAnsi="Times New Roman" w:cs="Times New Roman"/>
          <w:i/>
          <w:iCs/>
        </w:rPr>
        <w:t>status quo</w:t>
      </w:r>
      <w:r w:rsidR="00FC21BC">
        <w:rPr>
          <w:rFonts w:ascii="Times New Roman" w:hAnsi="Times New Roman" w:cs="Times New Roman"/>
        </w:rPr>
        <w:t xml:space="preserve"> of scientific knowledge, researchers and research institutes must do a better job toward actions that improve the intellectual visibility of underrepresented groups</w:t>
      </w:r>
      <w:r w:rsidR="00A521BE">
        <w:rPr>
          <w:rFonts w:ascii="Times New Roman" w:hAnsi="Times New Roman" w:cs="Times New Roman"/>
        </w:rPr>
        <w:t xml:space="preserve"> by</w:t>
      </w:r>
      <w:r w:rsidR="00A41FA2">
        <w:rPr>
          <w:rFonts w:ascii="Times New Roman" w:hAnsi="Times New Roman" w:cs="Times New Roman"/>
        </w:rPr>
        <w:t xml:space="preserve"> first recognizing practices in scientific work that promote intellectual colonialism, and then, by </w:t>
      </w:r>
      <w:r w:rsidR="005E5E7E">
        <w:rPr>
          <w:rFonts w:ascii="Times New Roman" w:hAnsi="Times New Roman" w:cs="Times New Roman"/>
        </w:rPr>
        <w:t>acknowledging</w:t>
      </w:r>
      <w:r w:rsidR="00A41FA2">
        <w:rPr>
          <w:rFonts w:ascii="Times New Roman" w:hAnsi="Times New Roman" w:cs="Times New Roman"/>
        </w:rPr>
        <w:t xml:space="preserve"> that, moving forward to</w:t>
      </w:r>
      <w:r w:rsidR="00A521BE">
        <w:rPr>
          <w:rFonts w:ascii="Times New Roman" w:hAnsi="Times New Roman" w:cs="Times New Roman"/>
        </w:rPr>
        <w:t xml:space="preserve"> </w:t>
      </w:r>
      <w:r w:rsidR="00A41FA2">
        <w:rPr>
          <w:rFonts w:ascii="Times New Roman" w:hAnsi="Times New Roman" w:cs="Times New Roman"/>
        </w:rPr>
        <w:t xml:space="preserve">implement </w:t>
      </w:r>
      <w:r w:rsidR="005E3480">
        <w:rPr>
          <w:rFonts w:ascii="Times New Roman" w:hAnsi="Times New Roman" w:cs="Times New Roman"/>
        </w:rPr>
        <w:t xml:space="preserve">actions that </w:t>
      </w:r>
      <w:r w:rsidR="00123A0F">
        <w:rPr>
          <w:rFonts w:ascii="Times New Roman" w:hAnsi="Times New Roman" w:cs="Times New Roman"/>
        </w:rPr>
        <w:t>break</w:t>
      </w:r>
      <w:r w:rsidR="00CA211C">
        <w:rPr>
          <w:rFonts w:ascii="Times New Roman" w:hAnsi="Times New Roman" w:cs="Times New Roman"/>
        </w:rPr>
        <w:t xml:space="preserve"> down the </w:t>
      </w:r>
      <w:r w:rsidR="00A30B55">
        <w:rPr>
          <w:rFonts w:ascii="Times New Roman" w:hAnsi="Times New Roman" w:cs="Times New Roman"/>
        </w:rPr>
        <w:t>labor</w:t>
      </w:r>
      <w:r w:rsidR="00C96FD2">
        <w:rPr>
          <w:rFonts w:ascii="Times New Roman" w:hAnsi="Times New Roman" w:cs="Times New Roman"/>
        </w:rPr>
        <w:t xml:space="preserve"> division in scientific </w:t>
      </w:r>
      <w:r w:rsidR="00A30B55">
        <w:rPr>
          <w:rFonts w:ascii="Times New Roman" w:hAnsi="Times New Roman" w:cs="Times New Roman"/>
        </w:rPr>
        <w:t>knowledge</w:t>
      </w:r>
      <w:r w:rsidR="00FC21BC">
        <w:rPr>
          <w:rFonts w:ascii="Times New Roman" w:hAnsi="Times New Roman" w:cs="Times New Roman"/>
        </w:rPr>
        <w:t>.</w:t>
      </w:r>
      <w:r w:rsidR="004E7A6D">
        <w:rPr>
          <w:rFonts w:ascii="Times New Roman" w:hAnsi="Times New Roman" w:cs="Times New Roman"/>
        </w:rPr>
        <w:t xml:space="preserve"> In the </w:t>
      </w:r>
      <w:r w:rsidR="0035561B">
        <w:rPr>
          <w:rFonts w:ascii="Times New Roman" w:hAnsi="Times New Roman" w:cs="Times New Roman"/>
        </w:rPr>
        <w:t>following</w:t>
      </w:r>
      <w:r w:rsidR="004E7A6D">
        <w:rPr>
          <w:rFonts w:ascii="Times New Roman" w:hAnsi="Times New Roman" w:cs="Times New Roman"/>
        </w:rPr>
        <w:t xml:space="preserve"> sections</w:t>
      </w:r>
      <w:r w:rsidR="00744C95">
        <w:rPr>
          <w:rFonts w:ascii="Times New Roman" w:hAnsi="Times New Roman" w:cs="Times New Roman"/>
        </w:rPr>
        <w:t>,</w:t>
      </w:r>
      <w:r w:rsidR="004E7A6D">
        <w:rPr>
          <w:rFonts w:ascii="Times New Roman" w:hAnsi="Times New Roman" w:cs="Times New Roman"/>
        </w:rPr>
        <w:t xml:space="preserve"> we detailed </w:t>
      </w:r>
      <w:r w:rsidR="00921067">
        <w:rPr>
          <w:rFonts w:ascii="Times New Roman" w:hAnsi="Times New Roman" w:cs="Times New Roman"/>
        </w:rPr>
        <w:t>efforts</w:t>
      </w:r>
      <w:r w:rsidR="00114C5F">
        <w:rPr>
          <w:rFonts w:ascii="Times New Roman" w:hAnsi="Times New Roman" w:cs="Times New Roman"/>
        </w:rPr>
        <w:t xml:space="preserve"> that the Global North, from research </w:t>
      </w:r>
      <w:r w:rsidR="00744C95">
        <w:rPr>
          <w:rFonts w:ascii="Times New Roman" w:hAnsi="Times New Roman" w:cs="Times New Roman"/>
        </w:rPr>
        <w:t>institutes</w:t>
      </w:r>
      <w:r w:rsidR="00114C5F">
        <w:rPr>
          <w:rFonts w:ascii="Times New Roman" w:hAnsi="Times New Roman" w:cs="Times New Roman"/>
        </w:rPr>
        <w:t xml:space="preserve"> to individuals</w:t>
      </w:r>
      <w:r w:rsidR="000F4EB9">
        <w:rPr>
          <w:rFonts w:ascii="Times New Roman" w:hAnsi="Times New Roman" w:cs="Times New Roman"/>
        </w:rPr>
        <w:t xml:space="preserve">, should adopt </w:t>
      </w:r>
      <w:r w:rsidR="007B2AED">
        <w:rPr>
          <w:rFonts w:ascii="Times New Roman" w:hAnsi="Times New Roman" w:cs="Times New Roman"/>
        </w:rPr>
        <w:t>to promote effective decolonization of expertise.</w:t>
      </w:r>
    </w:p>
    <w:p w14:paraId="28EE8B6E" w14:textId="77777777" w:rsidR="0024354D" w:rsidRDefault="0024354D" w:rsidP="00A41FA2">
      <w:pPr>
        <w:spacing w:line="480" w:lineRule="auto"/>
        <w:ind w:firstLine="720"/>
        <w:rPr>
          <w:rFonts w:ascii="Times New Roman" w:hAnsi="Times New Roman" w:cs="Times New Roman"/>
        </w:rPr>
      </w:pPr>
    </w:p>
    <w:p w14:paraId="44117470" w14:textId="45A78B57" w:rsidR="00F71CF6" w:rsidRPr="00F23429" w:rsidRDefault="00A41FA2" w:rsidP="00F23429">
      <w:pPr>
        <w:spacing w:line="480" w:lineRule="auto"/>
        <w:rPr>
          <w:rFonts w:ascii="Times New Roman" w:hAnsi="Times New Roman" w:cs="Times New Roman"/>
          <w:b/>
          <w:bCs/>
        </w:rPr>
      </w:pPr>
      <w:r w:rsidRPr="00F23429">
        <w:rPr>
          <w:rFonts w:ascii="Times New Roman" w:hAnsi="Times New Roman" w:cs="Times New Roman"/>
          <w:b/>
          <w:bCs/>
        </w:rPr>
        <w:t xml:space="preserve">Recognizing </w:t>
      </w:r>
      <w:r w:rsidR="00F71CF6" w:rsidRPr="00F23429">
        <w:rPr>
          <w:rFonts w:ascii="Times New Roman" w:hAnsi="Times New Roman" w:cs="Times New Roman"/>
          <w:b/>
          <w:bCs/>
        </w:rPr>
        <w:t>intellectual colonialism</w:t>
      </w:r>
      <w:r>
        <w:rPr>
          <w:rFonts w:ascii="Times New Roman" w:hAnsi="Times New Roman" w:cs="Times New Roman"/>
          <w:b/>
          <w:bCs/>
        </w:rPr>
        <w:t>: some examples</w:t>
      </w:r>
    </w:p>
    <w:p w14:paraId="6AB6E81F" w14:textId="2F733780" w:rsidR="0098020A" w:rsidRDefault="008713B6" w:rsidP="0010356A">
      <w:pPr>
        <w:spacing w:line="480" w:lineRule="auto"/>
        <w:ind w:firstLine="720"/>
        <w:rPr>
          <w:rFonts w:ascii="Times New Roman" w:hAnsi="Times New Roman" w:cs="Times New Roman"/>
        </w:rPr>
      </w:pPr>
      <w:r>
        <w:rPr>
          <w:rFonts w:ascii="Times New Roman" w:hAnsi="Times New Roman" w:cs="Times New Roman"/>
        </w:rPr>
        <w:t>Scientific solutions require specific and contextual knowledge</w:t>
      </w:r>
      <w:r w:rsidR="005E3480">
        <w:rPr>
          <w:rFonts w:ascii="Times New Roman" w:hAnsi="Times New Roman" w:cs="Times New Roman"/>
        </w:rPr>
        <w:t xml:space="preserve">, especially in the current context of global changes. </w:t>
      </w:r>
      <w:r w:rsidR="005B38D3">
        <w:rPr>
          <w:rFonts w:ascii="Times New Roman" w:hAnsi="Times New Roman" w:cs="Times New Roman"/>
        </w:rPr>
        <w:t>For</w:t>
      </w:r>
      <w:r w:rsidR="00A521BE">
        <w:rPr>
          <w:rFonts w:ascii="Times New Roman" w:hAnsi="Times New Roman" w:cs="Times New Roman"/>
        </w:rPr>
        <w:t xml:space="preserve"> example, management actions</w:t>
      </w:r>
      <w:r>
        <w:rPr>
          <w:rFonts w:ascii="Times New Roman" w:hAnsi="Times New Roman" w:cs="Times New Roman"/>
        </w:rPr>
        <w:t xml:space="preserve"> and policies</w:t>
      </w:r>
      <w:r w:rsidR="00A521BE">
        <w:rPr>
          <w:rFonts w:ascii="Times New Roman" w:hAnsi="Times New Roman" w:cs="Times New Roman"/>
        </w:rPr>
        <w:t xml:space="preserve"> developed </w:t>
      </w:r>
      <w:r w:rsidR="005D6954">
        <w:rPr>
          <w:rFonts w:ascii="Times New Roman" w:hAnsi="Times New Roman" w:cs="Times New Roman"/>
        </w:rPr>
        <w:t>to</w:t>
      </w:r>
      <w:r>
        <w:rPr>
          <w:rFonts w:ascii="Times New Roman" w:hAnsi="Times New Roman" w:cs="Times New Roman"/>
        </w:rPr>
        <w:t xml:space="preserve"> protect and maintain biological diversity and ecosystem services </w:t>
      </w:r>
      <w:r w:rsidR="005E3480">
        <w:rPr>
          <w:rFonts w:ascii="Times New Roman" w:hAnsi="Times New Roman" w:cs="Times New Roman"/>
        </w:rPr>
        <w:t>might</w:t>
      </w:r>
      <w:r>
        <w:rPr>
          <w:rFonts w:ascii="Times New Roman" w:hAnsi="Times New Roman" w:cs="Times New Roman"/>
        </w:rPr>
        <w:t xml:space="preserve"> not</w:t>
      </w:r>
      <w:r w:rsidR="00A521BE">
        <w:rPr>
          <w:rFonts w:ascii="Times New Roman" w:hAnsi="Times New Roman" w:cs="Times New Roman"/>
        </w:rPr>
        <w:t xml:space="preserve"> be</w:t>
      </w:r>
      <w:r>
        <w:rPr>
          <w:rFonts w:ascii="Times New Roman" w:hAnsi="Times New Roman" w:cs="Times New Roman"/>
        </w:rPr>
        <w:t xml:space="preserve"> the same in tropical and temperate regions</w:t>
      </w:r>
      <w:r w:rsidR="005B38D3">
        <w:rPr>
          <w:rFonts w:ascii="Times New Roman" w:hAnsi="Times New Roman" w:cs="Times New Roman"/>
        </w:rPr>
        <w:t>. Consequently</w:t>
      </w:r>
      <w:r w:rsidR="00A521BE">
        <w:rPr>
          <w:rFonts w:ascii="Times New Roman" w:hAnsi="Times New Roman" w:cs="Times New Roman"/>
        </w:rPr>
        <w:t xml:space="preserve">, specialists and </w:t>
      </w:r>
      <w:r w:rsidR="005E3480">
        <w:rPr>
          <w:rFonts w:ascii="Times New Roman" w:hAnsi="Times New Roman" w:cs="Times New Roman"/>
        </w:rPr>
        <w:t>scien</w:t>
      </w:r>
      <w:r w:rsidR="00266A56">
        <w:rPr>
          <w:rFonts w:ascii="Times New Roman" w:hAnsi="Times New Roman" w:cs="Times New Roman"/>
        </w:rPr>
        <w:t>tific knowledge</w:t>
      </w:r>
      <w:r w:rsidR="005E3480">
        <w:rPr>
          <w:rFonts w:ascii="Times New Roman" w:hAnsi="Times New Roman" w:cs="Times New Roman"/>
        </w:rPr>
        <w:t xml:space="preserve"> produced in</w:t>
      </w:r>
      <w:r w:rsidR="00A521BE">
        <w:rPr>
          <w:rFonts w:ascii="Times New Roman" w:hAnsi="Times New Roman" w:cs="Times New Roman"/>
        </w:rPr>
        <w:t xml:space="preserve"> those places </w:t>
      </w:r>
      <w:r w:rsidR="00A521BE">
        <w:rPr>
          <w:rFonts w:ascii="Times New Roman" w:hAnsi="Times New Roman" w:cs="Times New Roman"/>
        </w:rPr>
        <w:lastRenderedPageBreak/>
        <w:t>must be heard</w:t>
      </w:r>
      <w:r w:rsidR="005E3480">
        <w:rPr>
          <w:rFonts w:ascii="Times New Roman" w:hAnsi="Times New Roman" w:cs="Times New Roman"/>
        </w:rPr>
        <w:t xml:space="preserve"> and read</w:t>
      </w:r>
      <w:r w:rsidR="00A521BE">
        <w:rPr>
          <w:rFonts w:ascii="Times New Roman" w:hAnsi="Times New Roman" w:cs="Times New Roman"/>
        </w:rPr>
        <w:t xml:space="preserve"> to </w:t>
      </w:r>
      <w:r w:rsidR="005B38D3">
        <w:rPr>
          <w:rFonts w:ascii="Times New Roman" w:hAnsi="Times New Roman" w:cs="Times New Roman"/>
        </w:rPr>
        <w:t>develop</w:t>
      </w:r>
      <w:r w:rsidR="00A521BE">
        <w:rPr>
          <w:rFonts w:ascii="Times New Roman" w:hAnsi="Times New Roman" w:cs="Times New Roman"/>
        </w:rPr>
        <w:t xml:space="preserve"> better solutions</w:t>
      </w:r>
      <w:r>
        <w:rPr>
          <w:rFonts w:ascii="Times New Roman" w:hAnsi="Times New Roman" w:cs="Times New Roman"/>
        </w:rPr>
        <w:t>.</w:t>
      </w:r>
      <w:r w:rsidR="00A521BE">
        <w:rPr>
          <w:rFonts w:ascii="Times New Roman" w:hAnsi="Times New Roman" w:cs="Times New Roman"/>
        </w:rPr>
        <w:t xml:space="preserve"> </w:t>
      </w:r>
      <w:r w:rsidR="005E3480">
        <w:rPr>
          <w:rFonts w:ascii="Times New Roman" w:hAnsi="Times New Roman" w:cs="Times New Roman"/>
        </w:rPr>
        <w:t>One</w:t>
      </w:r>
      <w:r w:rsidR="00CC7673">
        <w:rPr>
          <w:rFonts w:ascii="Times New Roman" w:hAnsi="Times New Roman" w:cs="Times New Roman"/>
        </w:rPr>
        <w:t xml:space="preserve"> recent </w:t>
      </w:r>
      <w:r w:rsidR="000E0801">
        <w:rPr>
          <w:rFonts w:ascii="Times New Roman" w:hAnsi="Times New Roman" w:cs="Times New Roman"/>
        </w:rPr>
        <w:t xml:space="preserve">example </w:t>
      </w:r>
      <w:r w:rsidR="00CC7673">
        <w:rPr>
          <w:rFonts w:ascii="Times New Roman" w:hAnsi="Times New Roman" w:cs="Times New Roman"/>
        </w:rPr>
        <w:t xml:space="preserve">of </w:t>
      </w:r>
      <w:r w:rsidR="00D10ED7">
        <w:rPr>
          <w:rFonts w:ascii="Times New Roman" w:hAnsi="Times New Roman" w:cs="Times New Roman"/>
        </w:rPr>
        <w:t xml:space="preserve">intellectual colonialism </w:t>
      </w:r>
      <w:r w:rsidR="008A56CE">
        <w:rPr>
          <w:rFonts w:ascii="Times New Roman" w:hAnsi="Times New Roman" w:cs="Times New Roman"/>
        </w:rPr>
        <w:t>was</w:t>
      </w:r>
      <w:r w:rsidR="00D10ED7">
        <w:rPr>
          <w:rFonts w:ascii="Times New Roman" w:hAnsi="Times New Roman" w:cs="Times New Roman"/>
        </w:rPr>
        <w:t xml:space="preserve"> a panel </w:t>
      </w:r>
      <w:r w:rsidR="0029242E">
        <w:rPr>
          <w:rFonts w:ascii="Times New Roman" w:hAnsi="Times New Roman" w:cs="Times New Roman"/>
        </w:rPr>
        <w:t>proposed i</w:t>
      </w:r>
      <w:r w:rsidR="0014786E">
        <w:rPr>
          <w:rFonts w:ascii="Times New Roman" w:hAnsi="Times New Roman" w:cs="Times New Roman"/>
        </w:rPr>
        <w:t xml:space="preserve">n a meeting </w:t>
      </w:r>
      <w:r w:rsidR="00D10ED7">
        <w:rPr>
          <w:rFonts w:ascii="Times New Roman" w:hAnsi="Times New Roman" w:cs="Times New Roman"/>
        </w:rPr>
        <w:t xml:space="preserve">to debate the future and policies of </w:t>
      </w:r>
      <w:r w:rsidR="008A56CE">
        <w:rPr>
          <w:rFonts w:ascii="Times New Roman" w:hAnsi="Times New Roman" w:cs="Times New Roman"/>
        </w:rPr>
        <w:t xml:space="preserve">the </w:t>
      </w:r>
      <w:r w:rsidR="000E0801">
        <w:rPr>
          <w:rFonts w:ascii="Times New Roman" w:hAnsi="Times New Roman" w:cs="Times New Roman"/>
        </w:rPr>
        <w:t xml:space="preserve">Brazilian </w:t>
      </w:r>
      <w:r w:rsidR="00C22AFA">
        <w:rPr>
          <w:rFonts w:ascii="Times New Roman" w:hAnsi="Times New Roman" w:cs="Times New Roman"/>
        </w:rPr>
        <w:t>Amazon Forest</w:t>
      </w:r>
      <w:r w:rsidR="008A56CE">
        <w:rPr>
          <w:rFonts w:ascii="Times New Roman" w:hAnsi="Times New Roman" w:cs="Times New Roman"/>
        </w:rPr>
        <w:t>. However, this panel was built</w:t>
      </w:r>
      <w:r w:rsidR="00D10ED7">
        <w:rPr>
          <w:rFonts w:ascii="Times New Roman" w:hAnsi="Times New Roman" w:cs="Times New Roman"/>
        </w:rPr>
        <w:t xml:space="preserve"> with </w:t>
      </w:r>
      <w:r w:rsidR="00123A0F">
        <w:rPr>
          <w:rFonts w:ascii="Times New Roman" w:hAnsi="Times New Roman" w:cs="Times New Roman"/>
        </w:rPr>
        <w:t>no</w:t>
      </w:r>
      <w:r w:rsidR="00D10ED7">
        <w:rPr>
          <w:rFonts w:ascii="Times New Roman" w:hAnsi="Times New Roman" w:cs="Times New Roman"/>
        </w:rPr>
        <w:t xml:space="preserve"> researcher</w:t>
      </w:r>
      <w:r w:rsidR="000E0801">
        <w:rPr>
          <w:rFonts w:ascii="Times New Roman" w:hAnsi="Times New Roman" w:cs="Times New Roman"/>
        </w:rPr>
        <w:t xml:space="preserve"> </w:t>
      </w:r>
      <w:r w:rsidR="005C76C5">
        <w:rPr>
          <w:rFonts w:ascii="Times New Roman" w:hAnsi="Times New Roman" w:cs="Times New Roman"/>
        </w:rPr>
        <w:t xml:space="preserve">based on countries </w:t>
      </w:r>
      <w:r w:rsidR="00D27A6A">
        <w:rPr>
          <w:rFonts w:ascii="Times New Roman" w:hAnsi="Times New Roman" w:cs="Times New Roman"/>
        </w:rPr>
        <w:t xml:space="preserve">within the extend of </w:t>
      </w:r>
      <w:r w:rsidR="00246AFB">
        <w:rPr>
          <w:rFonts w:ascii="Times New Roman" w:hAnsi="Times New Roman" w:cs="Times New Roman"/>
        </w:rPr>
        <w:t>Amazon Forest</w:t>
      </w:r>
      <w:r w:rsidR="00D27A6A">
        <w:rPr>
          <w:rFonts w:ascii="Times New Roman" w:hAnsi="Times New Roman" w:cs="Times New Roman"/>
        </w:rPr>
        <w:t xml:space="preserve"> </w:t>
      </w:r>
      <w:r w:rsidR="000E0801">
        <w:rPr>
          <w:rFonts w:ascii="Times New Roman" w:hAnsi="Times New Roman" w:cs="Times New Roman"/>
        </w:rPr>
        <w:t>(after</w:t>
      </w:r>
      <w:r w:rsidR="0029242E">
        <w:rPr>
          <w:rFonts w:ascii="Times New Roman" w:hAnsi="Times New Roman" w:cs="Times New Roman"/>
        </w:rPr>
        <w:t xml:space="preserve"> some</w:t>
      </w:r>
      <w:r w:rsidR="000E0801">
        <w:rPr>
          <w:rFonts w:ascii="Times New Roman" w:hAnsi="Times New Roman" w:cs="Times New Roman"/>
        </w:rPr>
        <w:t xml:space="preserve"> public pressure</w:t>
      </w:r>
      <w:r w:rsidR="005E5E7E">
        <w:rPr>
          <w:rFonts w:ascii="Times New Roman" w:hAnsi="Times New Roman" w:cs="Times New Roman"/>
        </w:rPr>
        <w:t>,</w:t>
      </w:r>
      <w:r w:rsidR="000E0801">
        <w:rPr>
          <w:rFonts w:ascii="Times New Roman" w:hAnsi="Times New Roman" w:cs="Times New Roman"/>
        </w:rPr>
        <w:t xml:space="preserve"> the event was canceled)</w:t>
      </w:r>
      <w:r w:rsidR="00D10ED7">
        <w:rPr>
          <w:rFonts w:ascii="Times New Roman" w:hAnsi="Times New Roman" w:cs="Times New Roman"/>
        </w:rPr>
        <w:t>.</w:t>
      </w:r>
      <w:r w:rsidR="008A56CE">
        <w:rPr>
          <w:rFonts w:ascii="Times New Roman" w:hAnsi="Times New Roman" w:cs="Times New Roman"/>
        </w:rPr>
        <w:t xml:space="preserve"> </w:t>
      </w:r>
    </w:p>
    <w:p w14:paraId="7D5B7011" w14:textId="4FAC0816" w:rsidR="00FC7C5F" w:rsidRDefault="008A56CE" w:rsidP="00D16BE9">
      <w:pPr>
        <w:spacing w:line="480" w:lineRule="auto"/>
        <w:ind w:firstLine="720"/>
        <w:rPr>
          <w:rFonts w:ascii="Times New Roman" w:hAnsi="Times New Roman" w:cs="Times New Roman"/>
        </w:rPr>
      </w:pPr>
      <w:r>
        <w:rPr>
          <w:rFonts w:ascii="Times New Roman" w:hAnsi="Times New Roman" w:cs="Times New Roman"/>
        </w:rPr>
        <w:t xml:space="preserve">Another </w:t>
      </w:r>
      <w:r w:rsidR="005E5E7E">
        <w:rPr>
          <w:rFonts w:ascii="Times New Roman" w:hAnsi="Times New Roman" w:cs="Times New Roman"/>
        </w:rPr>
        <w:t>classic</w:t>
      </w:r>
      <w:r>
        <w:rPr>
          <w:rFonts w:ascii="Times New Roman" w:hAnsi="Times New Roman" w:cs="Times New Roman"/>
        </w:rPr>
        <w:t xml:space="preserve"> example</w:t>
      </w:r>
      <w:r w:rsidR="000E0801">
        <w:rPr>
          <w:rFonts w:ascii="Times New Roman" w:hAnsi="Times New Roman" w:cs="Times New Roman"/>
        </w:rPr>
        <w:t xml:space="preserve"> of intellectual colonialism</w:t>
      </w:r>
      <w:r>
        <w:rPr>
          <w:rFonts w:ascii="Times New Roman" w:hAnsi="Times New Roman" w:cs="Times New Roman"/>
        </w:rPr>
        <w:t xml:space="preserve"> is the bias in </w:t>
      </w:r>
      <w:r w:rsidR="005B38D3">
        <w:rPr>
          <w:rFonts w:ascii="Times New Roman" w:hAnsi="Times New Roman" w:cs="Times New Roman"/>
        </w:rPr>
        <w:t>citations</w:t>
      </w:r>
      <w:r>
        <w:rPr>
          <w:rFonts w:ascii="Times New Roman" w:hAnsi="Times New Roman" w:cs="Times New Roman"/>
        </w:rPr>
        <w:t xml:space="preserve"> and claims of scientific discovery. </w:t>
      </w:r>
      <w:r w:rsidR="0098020A">
        <w:rPr>
          <w:rFonts w:ascii="Times New Roman" w:hAnsi="Times New Roman" w:cs="Times New Roman"/>
        </w:rPr>
        <w:t xml:space="preserve">Citations and recognition of scientific achievements are usually measured through the number of citations (even though the controversies around this measure). However, it is </w:t>
      </w:r>
      <w:r w:rsidR="00147546">
        <w:rPr>
          <w:rFonts w:ascii="Times New Roman" w:hAnsi="Times New Roman" w:cs="Times New Roman"/>
        </w:rPr>
        <w:t xml:space="preserve">common </w:t>
      </w:r>
      <w:r w:rsidR="0098020A">
        <w:rPr>
          <w:rFonts w:ascii="Times New Roman" w:hAnsi="Times New Roman" w:cs="Times New Roman"/>
        </w:rPr>
        <w:t>that papers</w:t>
      </w:r>
      <w:r w:rsidR="00455F95">
        <w:rPr>
          <w:rFonts w:ascii="Times New Roman" w:hAnsi="Times New Roman" w:cs="Times New Roman"/>
        </w:rPr>
        <w:t xml:space="preserve"> with novel insights or findings</w:t>
      </w:r>
      <w:r w:rsidR="0098020A">
        <w:rPr>
          <w:rFonts w:ascii="Times New Roman" w:hAnsi="Times New Roman" w:cs="Times New Roman"/>
        </w:rPr>
        <w:t xml:space="preserve"> </w:t>
      </w:r>
      <w:r w:rsidR="00455F95">
        <w:rPr>
          <w:rFonts w:ascii="Times New Roman" w:hAnsi="Times New Roman" w:cs="Times New Roman"/>
        </w:rPr>
        <w:t xml:space="preserve">published </w:t>
      </w:r>
      <w:r w:rsidR="0098020A">
        <w:rPr>
          <w:rFonts w:ascii="Times New Roman" w:hAnsi="Times New Roman" w:cs="Times New Roman"/>
        </w:rPr>
        <w:t xml:space="preserve">by researchers or institutions from </w:t>
      </w:r>
      <w:r w:rsidR="000C75F2">
        <w:rPr>
          <w:rFonts w:ascii="Times New Roman" w:hAnsi="Times New Roman" w:cs="Times New Roman"/>
        </w:rPr>
        <w:t xml:space="preserve">the </w:t>
      </w:r>
      <w:r w:rsidR="00147546">
        <w:rPr>
          <w:rFonts w:ascii="Times New Roman" w:hAnsi="Times New Roman" w:cs="Times New Roman"/>
        </w:rPr>
        <w:t>G</w:t>
      </w:r>
      <w:r w:rsidR="0098020A">
        <w:rPr>
          <w:rFonts w:ascii="Times New Roman" w:hAnsi="Times New Roman" w:cs="Times New Roman"/>
        </w:rPr>
        <w:t xml:space="preserve">lobal </w:t>
      </w:r>
      <w:r w:rsidR="005A7DB6">
        <w:rPr>
          <w:rFonts w:ascii="Times New Roman" w:hAnsi="Times New Roman" w:cs="Times New Roman"/>
        </w:rPr>
        <w:t>South</w:t>
      </w:r>
      <w:r w:rsidR="0098020A">
        <w:rPr>
          <w:rFonts w:ascii="Times New Roman" w:hAnsi="Times New Roman" w:cs="Times New Roman"/>
        </w:rPr>
        <w:t xml:space="preserve"> are </w:t>
      </w:r>
      <w:r w:rsidR="000E0801">
        <w:rPr>
          <w:rFonts w:ascii="Times New Roman" w:hAnsi="Times New Roman" w:cs="Times New Roman"/>
        </w:rPr>
        <w:t>not cited</w:t>
      </w:r>
      <w:r w:rsidR="0098020A">
        <w:rPr>
          <w:rFonts w:ascii="Times New Roman" w:hAnsi="Times New Roman" w:cs="Times New Roman"/>
        </w:rPr>
        <w:t xml:space="preserve"> in studies from research groups from the </w:t>
      </w:r>
      <w:r w:rsidR="00147546">
        <w:rPr>
          <w:rFonts w:ascii="Times New Roman" w:hAnsi="Times New Roman" w:cs="Times New Roman"/>
        </w:rPr>
        <w:t>G</w:t>
      </w:r>
      <w:r w:rsidR="0098020A">
        <w:rPr>
          <w:rFonts w:ascii="Times New Roman" w:hAnsi="Times New Roman" w:cs="Times New Roman"/>
        </w:rPr>
        <w:t xml:space="preserve">lobal </w:t>
      </w:r>
      <w:r w:rsidR="005E5E7E">
        <w:rPr>
          <w:rFonts w:ascii="Times New Roman" w:hAnsi="Times New Roman" w:cs="Times New Roman"/>
        </w:rPr>
        <w:t>North</w:t>
      </w:r>
      <w:r w:rsidR="000E0801">
        <w:rPr>
          <w:rFonts w:ascii="Times New Roman" w:hAnsi="Times New Roman" w:cs="Times New Roman"/>
        </w:rPr>
        <w:t>,</w:t>
      </w:r>
      <w:r w:rsidR="0098020A">
        <w:rPr>
          <w:rFonts w:ascii="Times New Roman" w:hAnsi="Times New Roman" w:cs="Times New Roman"/>
        </w:rPr>
        <w:t xml:space="preserve"> even </w:t>
      </w:r>
      <w:r w:rsidR="000E0801">
        <w:rPr>
          <w:rFonts w:ascii="Times New Roman" w:hAnsi="Times New Roman" w:cs="Times New Roman"/>
        </w:rPr>
        <w:t>publications</w:t>
      </w:r>
      <w:r w:rsidR="0098020A">
        <w:rPr>
          <w:rFonts w:ascii="Times New Roman" w:hAnsi="Times New Roman" w:cs="Times New Roman"/>
        </w:rPr>
        <w:t xml:space="preserve"> </w:t>
      </w:r>
      <w:r w:rsidR="000E0801">
        <w:rPr>
          <w:rFonts w:ascii="Times New Roman" w:hAnsi="Times New Roman" w:cs="Times New Roman"/>
        </w:rPr>
        <w:t xml:space="preserve">presented </w:t>
      </w:r>
      <w:r w:rsidR="0098020A">
        <w:rPr>
          <w:rFonts w:ascii="Times New Roman" w:hAnsi="Times New Roman" w:cs="Times New Roman"/>
        </w:rPr>
        <w:t xml:space="preserve">in </w:t>
      </w:r>
      <w:r w:rsidR="00455F95">
        <w:rPr>
          <w:rFonts w:ascii="Times New Roman" w:hAnsi="Times New Roman" w:cs="Times New Roman"/>
        </w:rPr>
        <w:t xml:space="preserve">long-standing, </w:t>
      </w:r>
      <w:r w:rsidR="0098020A">
        <w:rPr>
          <w:rFonts w:ascii="Times New Roman" w:hAnsi="Times New Roman" w:cs="Times New Roman"/>
        </w:rPr>
        <w:t>high-impact journals</w:t>
      </w:r>
      <w:r w:rsidR="008C5DED">
        <w:rPr>
          <w:rFonts w:ascii="Times New Roman" w:hAnsi="Times New Roman" w:cs="Times New Roman"/>
        </w:rPr>
        <w:t xml:space="preserve"> </w:t>
      </w:r>
      <w:r w:rsidR="00C64CCB">
        <w:rPr>
          <w:rFonts w:ascii="Times New Roman" w:hAnsi="Times New Roman" w:cs="Times New Roman"/>
        </w:rPr>
        <w:fldChar w:fldCharType="begin"/>
      </w:r>
      <w:r w:rsidR="005E2DBF">
        <w:rPr>
          <w:rFonts w:ascii="Times New Roman" w:hAnsi="Times New Roman" w:cs="Times New Roman"/>
        </w:rPr>
        <w:instrText xml:space="preserve"> ADDIN ZOTERO_ITEM CSL_CITATION {"citationID":"09cG40QN","properties":{"formattedCitation":"\\super 5\\nosupersub{}","plainCitation":"5","noteIndex":0},"citationItems":[{"id":3481,"uris":["http://zotero.org/users/9795555/items/UIYC5W6Z"],"itemData":{"id":3481,"type":"article-journal","abstract":"Abstract\n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C64CCB">
        <w:rPr>
          <w:rFonts w:ascii="Times New Roman" w:hAnsi="Times New Roman" w:cs="Times New Roman"/>
        </w:rPr>
        <w:fldChar w:fldCharType="separate"/>
      </w:r>
      <w:r w:rsidR="005E2DBF" w:rsidRPr="005E2DBF">
        <w:rPr>
          <w:rFonts w:ascii="Times New Roman" w:hAnsi="Times New Roman" w:cs="Times New Roman"/>
          <w:vertAlign w:val="superscript"/>
        </w:rPr>
        <w:t>5</w:t>
      </w:r>
      <w:r w:rsidR="00C64CCB">
        <w:rPr>
          <w:rFonts w:ascii="Times New Roman" w:hAnsi="Times New Roman" w:cs="Times New Roman"/>
        </w:rPr>
        <w:fldChar w:fldCharType="end"/>
      </w:r>
      <w:r w:rsidR="0098020A">
        <w:rPr>
          <w:rFonts w:ascii="Times New Roman" w:hAnsi="Times New Roman" w:cs="Times New Roman"/>
        </w:rPr>
        <w:t xml:space="preserve">. This situation creates a </w:t>
      </w:r>
      <w:r w:rsidR="004B185B">
        <w:rPr>
          <w:rFonts w:ascii="Times New Roman" w:hAnsi="Times New Roman" w:cs="Times New Roman"/>
        </w:rPr>
        <w:t>vicious cycle</w:t>
      </w:r>
      <w:r w:rsidR="0098020A">
        <w:rPr>
          <w:rFonts w:ascii="Times New Roman" w:hAnsi="Times New Roman" w:cs="Times New Roman"/>
        </w:rPr>
        <w:t xml:space="preserve"> </w:t>
      </w:r>
      <w:r w:rsidR="004B185B" w:rsidRPr="00335FD4">
        <w:rPr>
          <w:rFonts w:ascii="Times New Roman" w:hAnsi="Times New Roman" w:cs="Times New Roman"/>
        </w:rPr>
        <w:t>in which northern institutions, mainly in Europe and North America</w:t>
      </w:r>
      <w:r w:rsidR="00123A0F">
        <w:rPr>
          <w:rFonts w:ascii="Times New Roman" w:hAnsi="Times New Roman" w:cs="Times New Roman"/>
        </w:rPr>
        <w:t>, dictate knowledge</w:t>
      </w:r>
      <w:r w:rsidR="004B185B">
        <w:rPr>
          <w:rFonts w:ascii="Times New Roman" w:hAnsi="Times New Roman" w:cs="Times New Roman"/>
        </w:rPr>
        <w:t xml:space="preserve">, maintaining the </w:t>
      </w:r>
      <w:r w:rsidR="004B185B" w:rsidRPr="004B185B">
        <w:rPr>
          <w:rFonts w:ascii="Times New Roman" w:hAnsi="Times New Roman" w:cs="Times New Roman"/>
          <w:i/>
          <w:iCs/>
        </w:rPr>
        <w:t>status quo</w:t>
      </w:r>
      <w:r w:rsidR="004B185B">
        <w:rPr>
          <w:rFonts w:ascii="Times New Roman" w:hAnsi="Times New Roman" w:cs="Times New Roman"/>
        </w:rPr>
        <w:t xml:space="preserve"> of scientific expertise</w:t>
      </w:r>
      <w:r w:rsidR="004B185B" w:rsidRPr="00335FD4">
        <w:rPr>
          <w:rFonts w:ascii="Times New Roman" w:hAnsi="Times New Roman" w:cs="Times New Roman"/>
        </w:rPr>
        <w:t>.</w:t>
      </w:r>
      <w:r w:rsidR="00D16BE9">
        <w:rPr>
          <w:rFonts w:ascii="Times New Roman" w:hAnsi="Times New Roman" w:cs="Times New Roman"/>
        </w:rPr>
        <w:t xml:space="preserve"> </w:t>
      </w:r>
    </w:p>
    <w:p w14:paraId="0F78A3A7" w14:textId="77777777" w:rsidR="004B185B" w:rsidRDefault="004B185B" w:rsidP="00F71CF6">
      <w:pPr>
        <w:spacing w:line="480" w:lineRule="auto"/>
        <w:ind w:firstLine="720"/>
        <w:rPr>
          <w:rFonts w:ascii="Times New Roman" w:hAnsi="Times New Roman" w:cs="Times New Roman"/>
        </w:rPr>
      </w:pPr>
    </w:p>
    <w:p w14:paraId="01842FDD" w14:textId="255A1189" w:rsidR="00A41FA2" w:rsidRPr="00F23429" w:rsidRDefault="00F71CF6" w:rsidP="000C75F2">
      <w:pPr>
        <w:spacing w:line="480" w:lineRule="auto"/>
        <w:rPr>
          <w:rFonts w:ascii="Times New Roman" w:hAnsi="Times New Roman" w:cs="Times New Roman"/>
          <w:b/>
          <w:bCs/>
        </w:rPr>
      </w:pPr>
      <w:r w:rsidRPr="00F23429">
        <w:rPr>
          <w:rFonts w:ascii="Times New Roman" w:hAnsi="Times New Roman" w:cs="Times New Roman"/>
          <w:b/>
          <w:bCs/>
        </w:rPr>
        <w:t xml:space="preserve">Some suggestions </w:t>
      </w:r>
      <w:r w:rsidR="00A41FA2" w:rsidRPr="00F23429">
        <w:rPr>
          <w:rFonts w:ascii="Times New Roman" w:hAnsi="Times New Roman" w:cs="Times New Roman"/>
          <w:b/>
          <w:bCs/>
        </w:rPr>
        <w:t xml:space="preserve">from Global </w:t>
      </w:r>
      <w:r w:rsidR="00455F95">
        <w:rPr>
          <w:rFonts w:ascii="Times New Roman" w:hAnsi="Times New Roman" w:cs="Times New Roman"/>
          <w:b/>
          <w:bCs/>
        </w:rPr>
        <w:t>S</w:t>
      </w:r>
      <w:r w:rsidR="00455F95" w:rsidRPr="00F23429">
        <w:rPr>
          <w:rFonts w:ascii="Times New Roman" w:hAnsi="Times New Roman" w:cs="Times New Roman"/>
          <w:b/>
          <w:bCs/>
        </w:rPr>
        <w:t>outh</w:t>
      </w:r>
    </w:p>
    <w:p w14:paraId="39ED800F" w14:textId="5DB073FB" w:rsidR="00652BEF" w:rsidRDefault="00E01176" w:rsidP="000E0801">
      <w:pPr>
        <w:spacing w:line="480" w:lineRule="auto"/>
        <w:rPr>
          <w:rFonts w:ascii="Times New Roman" w:hAnsi="Times New Roman" w:cs="Times New Roman"/>
        </w:rPr>
      </w:pPr>
      <w:r>
        <w:rPr>
          <w:rFonts w:ascii="Times New Roman" w:hAnsi="Times New Roman" w:cs="Times New Roman"/>
        </w:rPr>
        <w:t xml:space="preserve">We delve </w:t>
      </w:r>
      <w:r w:rsidR="00123A0F">
        <w:rPr>
          <w:rFonts w:ascii="Times New Roman" w:hAnsi="Times New Roman" w:cs="Times New Roman"/>
        </w:rPr>
        <w:t>into</w:t>
      </w:r>
      <w:r>
        <w:rPr>
          <w:rFonts w:ascii="Times New Roman" w:hAnsi="Times New Roman" w:cs="Times New Roman"/>
        </w:rPr>
        <w:t xml:space="preserve"> the idea that the change must come from the </w:t>
      </w:r>
      <w:r w:rsidR="00D30FE0">
        <w:rPr>
          <w:rFonts w:ascii="Times New Roman" w:hAnsi="Times New Roman" w:cs="Times New Roman"/>
        </w:rPr>
        <w:t>oppressed</w:t>
      </w:r>
      <w:r w:rsidR="00CA4AD8">
        <w:rPr>
          <w:rFonts w:ascii="Times New Roman" w:hAnsi="Times New Roman" w:cs="Times New Roman"/>
        </w:rPr>
        <w:t xml:space="preserve">. Ironically, </w:t>
      </w:r>
      <w:r w:rsidR="00923E25">
        <w:rPr>
          <w:rFonts w:ascii="Times New Roman" w:hAnsi="Times New Roman" w:cs="Times New Roman"/>
        </w:rPr>
        <w:t xml:space="preserve">the evidence shows that the Global South </w:t>
      </w:r>
      <w:r w:rsidR="00D965CB">
        <w:rPr>
          <w:rFonts w:ascii="Times New Roman" w:hAnsi="Times New Roman" w:cs="Times New Roman"/>
        </w:rPr>
        <w:t>is</w:t>
      </w:r>
      <w:r w:rsidR="00923E25">
        <w:rPr>
          <w:rFonts w:ascii="Times New Roman" w:hAnsi="Times New Roman" w:cs="Times New Roman"/>
        </w:rPr>
        <w:t xml:space="preserve"> the </w:t>
      </w:r>
      <w:r w:rsidR="005D29B8">
        <w:rPr>
          <w:rFonts w:ascii="Times New Roman" w:hAnsi="Times New Roman" w:cs="Times New Roman"/>
        </w:rPr>
        <w:t>one</w:t>
      </w:r>
      <w:r w:rsidR="00923E25">
        <w:rPr>
          <w:rFonts w:ascii="Times New Roman" w:hAnsi="Times New Roman" w:cs="Times New Roman"/>
        </w:rPr>
        <w:t xml:space="preserve"> </w:t>
      </w:r>
      <w:r w:rsidR="003A10C1">
        <w:rPr>
          <w:rFonts w:ascii="Times New Roman" w:hAnsi="Times New Roman" w:cs="Times New Roman"/>
        </w:rPr>
        <w:t xml:space="preserve">acting towards </w:t>
      </w:r>
      <w:r w:rsidR="00401DF2">
        <w:rPr>
          <w:rFonts w:ascii="Times New Roman" w:hAnsi="Times New Roman" w:cs="Times New Roman"/>
        </w:rPr>
        <w:t xml:space="preserve">a more equitable </w:t>
      </w:r>
      <w:r w:rsidR="00633653">
        <w:rPr>
          <w:rFonts w:ascii="Times New Roman" w:hAnsi="Times New Roman" w:cs="Times New Roman"/>
        </w:rPr>
        <w:t>science</w:t>
      </w:r>
      <w:r w:rsidR="007334B2">
        <w:rPr>
          <w:rFonts w:ascii="Times New Roman" w:hAnsi="Times New Roman" w:cs="Times New Roman"/>
        </w:rPr>
        <w:t xml:space="preserve"> by promoting a more e</w:t>
      </w:r>
      <w:r w:rsidR="00E91054">
        <w:rPr>
          <w:rFonts w:ascii="Times New Roman" w:hAnsi="Times New Roman" w:cs="Times New Roman"/>
        </w:rPr>
        <w:t>quitable scientific</w:t>
      </w:r>
      <w:r w:rsidR="005D29B8">
        <w:rPr>
          <w:rFonts w:ascii="Times New Roman" w:hAnsi="Times New Roman" w:cs="Times New Roman"/>
        </w:rPr>
        <w:t xml:space="preserve"> </w:t>
      </w:r>
      <w:r w:rsidR="00E04AD1">
        <w:rPr>
          <w:rFonts w:ascii="Times New Roman" w:hAnsi="Times New Roman" w:cs="Times New Roman"/>
        </w:rPr>
        <w:t>expertise</w:t>
      </w:r>
      <w:r w:rsidR="00E04AD1">
        <w:rPr>
          <w:rFonts w:ascii="Times New Roman" w:hAnsi="Times New Roman" w:cs="Times New Roman"/>
        </w:rPr>
        <w:t xml:space="preserve"> </w:t>
      </w:r>
      <w:r w:rsidR="00E91054">
        <w:rPr>
          <w:rFonts w:ascii="Times New Roman" w:hAnsi="Times New Roman" w:cs="Times New Roman"/>
        </w:rPr>
        <w:t>recognition</w:t>
      </w:r>
      <w:r w:rsidR="0008150F">
        <w:rPr>
          <w:rFonts w:ascii="Times New Roman" w:hAnsi="Times New Roman" w:cs="Times New Roman"/>
        </w:rPr>
        <w:t xml:space="preserve"> </w:t>
      </w:r>
      <w:r w:rsidR="00401DF2">
        <w:rPr>
          <w:rFonts w:ascii="Times New Roman" w:hAnsi="Times New Roman" w:cs="Times New Roman"/>
        </w:rPr>
        <w:t>(</w:t>
      </w:r>
      <w:r w:rsidR="00E91054">
        <w:rPr>
          <w:rFonts w:ascii="Times New Roman" w:hAnsi="Times New Roman" w:cs="Times New Roman"/>
        </w:rPr>
        <w:t xml:space="preserve">expressed by </w:t>
      </w:r>
      <w:r w:rsidR="00455F95">
        <w:rPr>
          <w:rFonts w:ascii="Times New Roman" w:hAnsi="Times New Roman" w:cs="Times New Roman"/>
        </w:rPr>
        <w:t xml:space="preserve">the </w:t>
      </w:r>
      <w:r w:rsidR="009013CA">
        <w:rPr>
          <w:rFonts w:ascii="Times New Roman" w:hAnsi="Times New Roman" w:cs="Times New Roman"/>
        </w:rPr>
        <w:t xml:space="preserve">equitability in citation proportion in </w:t>
      </w:r>
      <w:r w:rsidR="00401DF2">
        <w:rPr>
          <w:rFonts w:ascii="Times New Roman" w:hAnsi="Times New Roman" w:cs="Times New Roman"/>
        </w:rPr>
        <w:t>Figure 1B).</w:t>
      </w:r>
    </w:p>
    <w:p w14:paraId="4C0E69A2" w14:textId="23AD7485" w:rsidR="00F71CF6" w:rsidRDefault="002770EF" w:rsidP="00736DE3">
      <w:pPr>
        <w:spacing w:line="480" w:lineRule="auto"/>
        <w:ind w:firstLine="720"/>
        <w:rPr>
          <w:rFonts w:ascii="Times New Roman" w:hAnsi="Times New Roman" w:cs="Times New Roman"/>
        </w:rPr>
      </w:pPr>
      <w:r w:rsidRPr="004B0740">
        <w:rPr>
          <w:rFonts w:ascii="Times New Roman" w:hAnsi="Times New Roman" w:cs="Times New Roman"/>
        </w:rPr>
        <w:t xml:space="preserve">Some simple actions can be taken </w:t>
      </w:r>
      <w:r w:rsidR="005A7DB6" w:rsidRPr="004B0740">
        <w:rPr>
          <w:rFonts w:ascii="Times New Roman" w:hAnsi="Times New Roman" w:cs="Times New Roman"/>
        </w:rPr>
        <w:t>to</w:t>
      </w:r>
      <w:r w:rsidRPr="004B0740">
        <w:rPr>
          <w:rFonts w:ascii="Times New Roman" w:hAnsi="Times New Roman" w:cs="Times New Roman"/>
        </w:rPr>
        <w:t xml:space="preserve"> reduce the intellectual colonization practices in science</w:t>
      </w:r>
      <w:r w:rsidR="005A7DB6" w:rsidRPr="004B0740">
        <w:rPr>
          <w:rFonts w:ascii="Times New Roman" w:hAnsi="Times New Roman" w:cs="Times New Roman"/>
        </w:rPr>
        <w:t>, and here</w:t>
      </w:r>
      <w:r w:rsidRPr="004B0740">
        <w:rPr>
          <w:rFonts w:ascii="Times New Roman" w:hAnsi="Times New Roman" w:cs="Times New Roman"/>
        </w:rPr>
        <w:t xml:space="preserve"> we cite a few that can help to solve the problems mentioned.</w:t>
      </w:r>
      <w:r w:rsidR="00F613F5">
        <w:rPr>
          <w:rFonts w:ascii="Times New Roman" w:hAnsi="Times New Roman" w:cs="Times New Roman"/>
        </w:rPr>
        <w:t xml:space="preserve"> Despite most of our suggestions being derived from </w:t>
      </w:r>
      <w:r w:rsidR="0029274C">
        <w:rPr>
          <w:rFonts w:ascii="Times New Roman" w:hAnsi="Times New Roman" w:cs="Times New Roman"/>
        </w:rPr>
        <w:t>Ecology and Evolution examples, we believe</w:t>
      </w:r>
      <w:r w:rsidR="001B4229">
        <w:rPr>
          <w:rFonts w:ascii="Times New Roman" w:hAnsi="Times New Roman" w:cs="Times New Roman"/>
        </w:rPr>
        <w:t xml:space="preserve"> they </w:t>
      </w:r>
      <w:r w:rsidR="00F613F5">
        <w:rPr>
          <w:rFonts w:ascii="Times New Roman" w:hAnsi="Times New Roman" w:cs="Times New Roman"/>
        </w:rPr>
        <w:t>can be applied to any scientific area.</w:t>
      </w:r>
    </w:p>
    <w:p w14:paraId="5567B117" w14:textId="77777777" w:rsidR="0029242E" w:rsidRDefault="0029242E" w:rsidP="000E0801">
      <w:pPr>
        <w:spacing w:line="480" w:lineRule="auto"/>
        <w:rPr>
          <w:rFonts w:ascii="Times New Roman" w:hAnsi="Times New Roman" w:cs="Times New Roman"/>
        </w:rPr>
      </w:pPr>
    </w:p>
    <w:p w14:paraId="1AAC4414" w14:textId="3F818D8D" w:rsidR="0010356A" w:rsidRPr="00F23429" w:rsidRDefault="00420B5F" w:rsidP="00736DE3">
      <w:pPr>
        <w:keepNext/>
        <w:spacing w:line="480" w:lineRule="auto"/>
        <w:rPr>
          <w:rFonts w:ascii="Times New Roman" w:hAnsi="Times New Roman" w:cs="Times New Roman"/>
          <w:i/>
          <w:iCs/>
        </w:rPr>
      </w:pPr>
      <w:r w:rsidRPr="00F23429">
        <w:rPr>
          <w:rFonts w:ascii="Times New Roman" w:hAnsi="Times New Roman" w:cs="Times New Roman"/>
          <w:i/>
          <w:iCs/>
        </w:rPr>
        <w:lastRenderedPageBreak/>
        <w:t>Journals, societies</w:t>
      </w:r>
      <w:r w:rsidR="005A7DB6">
        <w:rPr>
          <w:rFonts w:ascii="Times New Roman" w:hAnsi="Times New Roman" w:cs="Times New Roman"/>
          <w:i/>
          <w:iCs/>
        </w:rPr>
        <w:t>,</w:t>
      </w:r>
      <w:r w:rsidRPr="00F23429">
        <w:rPr>
          <w:rFonts w:ascii="Times New Roman" w:hAnsi="Times New Roman" w:cs="Times New Roman"/>
          <w:i/>
          <w:iCs/>
        </w:rPr>
        <w:t xml:space="preserve"> and boarding members of scientific meetings/events</w:t>
      </w:r>
    </w:p>
    <w:p w14:paraId="28DF4A0B" w14:textId="005F48E7" w:rsidR="00C43246" w:rsidRDefault="00420B5F" w:rsidP="000C75F2">
      <w:pPr>
        <w:spacing w:line="480" w:lineRule="auto"/>
        <w:rPr>
          <w:rFonts w:ascii="Times New Roman" w:hAnsi="Times New Roman" w:cs="Times New Roman"/>
        </w:rPr>
      </w:pPr>
      <w:r>
        <w:rPr>
          <w:rFonts w:ascii="Times New Roman" w:hAnsi="Times New Roman" w:cs="Times New Roman"/>
        </w:rPr>
        <w:t xml:space="preserve">Always ask </w:t>
      </w:r>
      <w:r w:rsidR="005A7DB6">
        <w:rPr>
          <w:rFonts w:ascii="Times New Roman" w:hAnsi="Times New Roman" w:cs="Times New Roman"/>
        </w:rPr>
        <w:t>whether</w:t>
      </w:r>
      <w:r w:rsidR="009812D3">
        <w:rPr>
          <w:rFonts w:ascii="Times New Roman" w:hAnsi="Times New Roman" w:cs="Times New Roman"/>
        </w:rPr>
        <w:t xml:space="preserve"> the event, journal</w:t>
      </w:r>
      <w:r w:rsidR="005A7DB6">
        <w:rPr>
          <w:rFonts w:ascii="Times New Roman" w:hAnsi="Times New Roman" w:cs="Times New Roman"/>
        </w:rPr>
        <w:t>,</w:t>
      </w:r>
      <w:r w:rsidR="009812D3">
        <w:rPr>
          <w:rFonts w:ascii="Times New Roman" w:hAnsi="Times New Roman" w:cs="Times New Roman"/>
        </w:rPr>
        <w:t xml:space="preserve"> or boarding committee is inclus</w:t>
      </w:r>
      <w:r w:rsidR="005A7DB6">
        <w:rPr>
          <w:rFonts w:ascii="Times New Roman" w:hAnsi="Times New Roman" w:cs="Times New Roman"/>
        </w:rPr>
        <w:t>ive</w:t>
      </w:r>
      <w:r w:rsidR="009812D3">
        <w:rPr>
          <w:rFonts w:ascii="Times New Roman" w:hAnsi="Times New Roman" w:cs="Times New Roman"/>
        </w:rPr>
        <w:t xml:space="preserve"> enough</w:t>
      </w:r>
      <w:r w:rsidR="00F92CEC">
        <w:rPr>
          <w:rFonts w:ascii="Times New Roman" w:hAnsi="Times New Roman" w:cs="Times New Roman"/>
        </w:rPr>
        <w:t>.</w:t>
      </w:r>
      <w:r w:rsidR="009812D3">
        <w:rPr>
          <w:rFonts w:ascii="Times New Roman" w:hAnsi="Times New Roman" w:cs="Times New Roman"/>
        </w:rPr>
        <w:t xml:space="preserve"> How many e</w:t>
      </w:r>
      <w:r w:rsidR="000C75F2">
        <w:rPr>
          <w:rFonts w:ascii="Times New Roman" w:hAnsi="Times New Roman" w:cs="Times New Roman"/>
        </w:rPr>
        <w:t xml:space="preserve">ditors </w:t>
      </w:r>
      <w:r w:rsidR="009812D3">
        <w:rPr>
          <w:rFonts w:ascii="Times New Roman" w:hAnsi="Times New Roman" w:cs="Times New Roman"/>
        </w:rPr>
        <w:t xml:space="preserve">are </w:t>
      </w:r>
      <w:r w:rsidR="000C75F2">
        <w:rPr>
          <w:rFonts w:ascii="Times New Roman" w:hAnsi="Times New Roman" w:cs="Times New Roman"/>
        </w:rPr>
        <w:t>from underrepresented countries</w:t>
      </w:r>
      <w:r w:rsidR="009812D3">
        <w:rPr>
          <w:rFonts w:ascii="Times New Roman" w:hAnsi="Times New Roman" w:cs="Times New Roman"/>
        </w:rPr>
        <w:t xml:space="preserve">? </w:t>
      </w:r>
      <w:r w:rsidR="00686D9A">
        <w:rPr>
          <w:rFonts w:ascii="Times New Roman" w:hAnsi="Times New Roman" w:cs="Times New Roman"/>
        </w:rPr>
        <w:t>Are</w:t>
      </w:r>
      <w:r w:rsidR="00F92CEC">
        <w:rPr>
          <w:rFonts w:ascii="Times New Roman" w:hAnsi="Times New Roman" w:cs="Times New Roman"/>
        </w:rPr>
        <w:t xml:space="preserve"> geographical markers </w:t>
      </w:r>
      <w:r w:rsidR="00686D9A">
        <w:rPr>
          <w:rFonts w:ascii="Times New Roman" w:hAnsi="Times New Roman" w:cs="Times New Roman"/>
        </w:rPr>
        <w:t xml:space="preserve">needed </w:t>
      </w:r>
      <w:r w:rsidR="00F92CEC">
        <w:rPr>
          <w:rFonts w:ascii="Times New Roman" w:hAnsi="Times New Roman" w:cs="Times New Roman"/>
        </w:rPr>
        <w:t xml:space="preserve">in Global South </w:t>
      </w:r>
      <w:r w:rsidR="009A04D7">
        <w:rPr>
          <w:rFonts w:ascii="Times New Roman" w:hAnsi="Times New Roman" w:cs="Times New Roman"/>
        </w:rPr>
        <w:t>studies?</w:t>
      </w:r>
      <w:r w:rsidR="000C4D8A">
        <w:rPr>
          <w:rFonts w:ascii="Times New Roman" w:hAnsi="Times New Roman" w:cs="Times New Roman"/>
        </w:rPr>
        <w:t xml:space="preserve"> </w:t>
      </w:r>
      <w:r w:rsidR="009812D3">
        <w:rPr>
          <w:rFonts w:ascii="Times New Roman" w:hAnsi="Times New Roman" w:cs="Times New Roman"/>
        </w:rPr>
        <w:t xml:space="preserve">Depending on the answer </w:t>
      </w:r>
      <w:r w:rsidR="005A7DB6">
        <w:rPr>
          <w:rFonts w:ascii="Times New Roman" w:hAnsi="Times New Roman" w:cs="Times New Roman"/>
        </w:rPr>
        <w:t>to</w:t>
      </w:r>
      <w:r w:rsidR="009812D3">
        <w:rPr>
          <w:rFonts w:ascii="Times New Roman" w:hAnsi="Times New Roman" w:cs="Times New Roman"/>
        </w:rPr>
        <w:t xml:space="preserve"> those simple questions</w:t>
      </w:r>
      <w:r w:rsidR="005A7DB6">
        <w:rPr>
          <w:rFonts w:ascii="Times New Roman" w:hAnsi="Times New Roman" w:cs="Times New Roman"/>
        </w:rPr>
        <w:t>,</w:t>
      </w:r>
      <w:r w:rsidR="009812D3">
        <w:rPr>
          <w:rFonts w:ascii="Times New Roman" w:hAnsi="Times New Roman" w:cs="Times New Roman"/>
        </w:rPr>
        <w:t xml:space="preserve"> we can move on to possible solutions toward DEI. </w:t>
      </w:r>
      <w:r w:rsidR="00FC6A0D">
        <w:rPr>
          <w:rFonts w:ascii="Times New Roman" w:hAnsi="Times New Roman" w:cs="Times New Roman"/>
        </w:rPr>
        <w:t xml:space="preserve">Another problem is the </w:t>
      </w:r>
      <w:r w:rsidR="00384D7C">
        <w:rPr>
          <w:rFonts w:ascii="Times New Roman" w:hAnsi="Times New Roman" w:cs="Times New Roman"/>
        </w:rPr>
        <w:t xml:space="preserve">high charges </w:t>
      </w:r>
      <w:r w:rsidR="00083A28">
        <w:rPr>
          <w:rFonts w:ascii="Times New Roman" w:hAnsi="Times New Roman" w:cs="Times New Roman"/>
        </w:rPr>
        <w:t xml:space="preserve">asked by journals </w:t>
      </w:r>
      <w:r w:rsidR="0029274C">
        <w:rPr>
          <w:rFonts w:ascii="Times New Roman" w:hAnsi="Times New Roman" w:cs="Times New Roman"/>
        </w:rPr>
        <w:t>to make articles</w:t>
      </w:r>
      <w:r w:rsidR="00A24477">
        <w:rPr>
          <w:rFonts w:ascii="Times New Roman" w:hAnsi="Times New Roman" w:cs="Times New Roman"/>
        </w:rPr>
        <w:t xml:space="preserve"> </w:t>
      </w:r>
      <w:proofErr w:type="gramStart"/>
      <w:r w:rsidR="00854D5C">
        <w:rPr>
          <w:rFonts w:ascii="Times New Roman" w:hAnsi="Times New Roman" w:cs="Times New Roman"/>
        </w:rPr>
        <w:t>open-access</w:t>
      </w:r>
      <w:proofErr w:type="gramEnd"/>
      <w:r w:rsidR="00F20F0D">
        <w:rPr>
          <w:rFonts w:ascii="Times New Roman" w:hAnsi="Times New Roman" w:cs="Times New Roman"/>
        </w:rPr>
        <w:t xml:space="preserve">. Most do not provide waivers for developing </w:t>
      </w:r>
      <w:r w:rsidR="00854D5C">
        <w:rPr>
          <w:rFonts w:ascii="Times New Roman" w:hAnsi="Times New Roman" w:cs="Times New Roman"/>
        </w:rPr>
        <w:t>countries</w:t>
      </w:r>
      <w:r w:rsidR="00644916">
        <w:rPr>
          <w:rFonts w:ascii="Times New Roman" w:hAnsi="Times New Roman" w:cs="Times New Roman"/>
        </w:rPr>
        <w:t xml:space="preserve">, </w:t>
      </w:r>
      <w:r w:rsidR="003A3538">
        <w:rPr>
          <w:rFonts w:ascii="Times New Roman" w:hAnsi="Times New Roman" w:cs="Times New Roman"/>
        </w:rPr>
        <w:t xml:space="preserve">making open access a privilege mostly exclusive </w:t>
      </w:r>
      <w:r w:rsidR="00936727">
        <w:rPr>
          <w:rFonts w:ascii="Times New Roman" w:hAnsi="Times New Roman" w:cs="Times New Roman"/>
        </w:rPr>
        <w:t>to</w:t>
      </w:r>
      <w:r w:rsidR="003A3538">
        <w:rPr>
          <w:rFonts w:ascii="Times New Roman" w:hAnsi="Times New Roman" w:cs="Times New Roman"/>
        </w:rPr>
        <w:t xml:space="preserve"> Global North countries</w:t>
      </w:r>
      <w:r w:rsidR="00F20F0D">
        <w:rPr>
          <w:rFonts w:ascii="Times New Roman" w:hAnsi="Times New Roman" w:cs="Times New Roman"/>
        </w:rPr>
        <w:t xml:space="preserve">. A quick example from Brazil </w:t>
      </w:r>
      <w:r w:rsidR="0083692D">
        <w:rPr>
          <w:rFonts w:ascii="Times New Roman" w:hAnsi="Times New Roman" w:cs="Times New Roman"/>
        </w:rPr>
        <w:t>illustrates</w:t>
      </w:r>
      <w:r w:rsidR="00F20F0D">
        <w:rPr>
          <w:rFonts w:ascii="Times New Roman" w:hAnsi="Times New Roman" w:cs="Times New Roman"/>
        </w:rPr>
        <w:t xml:space="preserve"> this point. </w:t>
      </w:r>
      <w:r w:rsidR="0083692D">
        <w:rPr>
          <w:rFonts w:ascii="Times New Roman" w:hAnsi="Times New Roman" w:cs="Times New Roman"/>
        </w:rPr>
        <w:t xml:space="preserve">A scientific journal asks for more than </w:t>
      </w:r>
      <w:r w:rsidR="00936727">
        <w:rPr>
          <w:rFonts w:ascii="Times New Roman" w:hAnsi="Times New Roman" w:cs="Times New Roman"/>
        </w:rPr>
        <w:t>4,000 dollars</w:t>
      </w:r>
      <w:r w:rsidR="0083692D">
        <w:rPr>
          <w:rFonts w:ascii="Times New Roman" w:hAnsi="Times New Roman" w:cs="Times New Roman"/>
        </w:rPr>
        <w:t xml:space="preserve"> to make the article</w:t>
      </w:r>
      <w:r w:rsidR="001C6ACA">
        <w:rPr>
          <w:rFonts w:ascii="Times New Roman" w:hAnsi="Times New Roman" w:cs="Times New Roman"/>
        </w:rPr>
        <w:t xml:space="preserve"> </w:t>
      </w:r>
      <w:proofErr w:type="gramStart"/>
      <w:r w:rsidR="00E1351A">
        <w:rPr>
          <w:rFonts w:ascii="Times New Roman" w:hAnsi="Times New Roman" w:cs="Times New Roman"/>
        </w:rPr>
        <w:t>open-access</w:t>
      </w:r>
      <w:proofErr w:type="gramEnd"/>
      <w:r w:rsidR="00775162">
        <w:rPr>
          <w:rFonts w:ascii="Times New Roman" w:hAnsi="Times New Roman" w:cs="Times New Roman"/>
        </w:rPr>
        <w:t xml:space="preserve"> with the argument that it increases the chances of being cited</w:t>
      </w:r>
      <w:r w:rsidR="001C6ACA">
        <w:rPr>
          <w:rFonts w:ascii="Times New Roman" w:hAnsi="Times New Roman" w:cs="Times New Roman"/>
        </w:rPr>
        <w:t xml:space="preserve"> three times</w:t>
      </w:r>
      <w:r w:rsidR="0083692D">
        <w:rPr>
          <w:rFonts w:ascii="Times New Roman" w:hAnsi="Times New Roman" w:cs="Times New Roman"/>
        </w:rPr>
        <w:t xml:space="preserve">. </w:t>
      </w:r>
      <w:r w:rsidR="00672D6C">
        <w:rPr>
          <w:rFonts w:ascii="Times New Roman" w:hAnsi="Times New Roman" w:cs="Times New Roman"/>
        </w:rPr>
        <w:t>However, t</w:t>
      </w:r>
      <w:r w:rsidR="0083692D">
        <w:rPr>
          <w:rFonts w:ascii="Times New Roman" w:hAnsi="Times New Roman" w:cs="Times New Roman"/>
        </w:rPr>
        <w:t xml:space="preserve">his amount of money </w:t>
      </w:r>
      <w:r w:rsidR="004402D6">
        <w:rPr>
          <w:rFonts w:ascii="Times New Roman" w:hAnsi="Times New Roman" w:cs="Times New Roman"/>
        </w:rPr>
        <w:t>corresponds</w:t>
      </w:r>
      <w:r w:rsidR="009666F0">
        <w:rPr>
          <w:rFonts w:ascii="Times New Roman" w:hAnsi="Times New Roman" w:cs="Times New Roman"/>
        </w:rPr>
        <w:t xml:space="preserve"> </w:t>
      </w:r>
      <w:r w:rsidR="00E1351A">
        <w:rPr>
          <w:rFonts w:ascii="Times New Roman" w:hAnsi="Times New Roman" w:cs="Times New Roman"/>
        </w:rPr>
        <w:t xml:space="preserve">to </w:t>
      </w:r>
      <w:r w:rsidR="009666F0">
        <w:rPr>
          <w:rFonts w:ascii="Times New Roman" w:hAnsi="Times New Roman" w:cs="Times New Roman"/>
        </w:rPr>
        <w:t xml:space="preserve">around </w:t>
      </w:r>
      <w:r w:rsidR="00E1351A">
        <w:rPr>
          <w:rFonts w:ascii="Times New Roman" w:hAnsi="Times New Roman" w:cs="Times New Roman"/>
        </w:rPr>
        <w:t>two</w:t>
      </w:r>
      <w:r w:rsidR="00024C20">
        <w:rPr>
          <w:rFonts w:ascii="Times New Roman" w:hAnsi="Times New Roman" w:cs="Times New Roman"/>
        </w:rPr>
        <w:t xml:space="preserve"> entire </w:t>
      </w:r>
      <w:r w:rsidR="00787ADC">
        <w:rPr>
          <w:rFonts w:ascii="Times New Roman" w:hAnsi="Times New Roman" w:cs="Times New Roman"/>
        </w:rPr>
        <w:t>salaries</w:t>
      </w:r>
      <w:r w:rsidR="00024C20">
        <w:rPr>
          <w:rFonts w:ascii="Times New Roman" w:hAnsi="Times New Roman" w:cs="Times New Roman"/>
        </w:rPr>
        <w:t xml:space="preserve"> of a tenure track pro</w:t>
      </w:r>
      <w:r w:rsidR="00496FF5">
        <w:rPr>
          <w:rFonts w:ascii="Times New Roman" w:hAnsi="Times New Roman" w:cs="Times New Roman"/>
        </w:rPr>
        <w:t>fessor in a federal university in Brazil</w:t>
      </w:r>
      <w:r w:rsidR="000767DB">
        <w:rPr>
          <w:rFonts w:ascii="Times New Roman" w:hAnsi="Times New Roman" w:cs="Times New Roman"/>
        </w:rPr>
        <w:t xml:space="preserve"> (t</w:t>
      </w:r>
      <w:r w:rsidR="000767DB">
        <w:rPr>
          <w:rFonts w:ascii="Times New Roman" w:hAnsi="Times New Roman" w:cs="Times New Roman"/>
        </w:rPr>
        <w:t xml:space="preserve">he situation is even worse in other developing countries from </w:t>
      </w:r>
      <w:r w:rsidR="00035B94">
        <w:rPr>
          <w:rFonts w:ascii="Times New Roman" w:hAnsi="Times New Roman" w:cs="Times New Roman"/>
        </w:rPr>
        <w:t xml:space="preserve">the </w:t>
      </w:r>
      <w:r w:rsidR="000767DB">
        <w:rPr>
          <w:rFonts w:ascii="Times New Roman" w:hAnsi="Times New Roman" w:cs="Times New Roman"/>
        </w:rPr>
        <w:t>G</w:t>
      </w:r>
      <w:r w:rsidR="000767DB">
        <w:rPr>
          <w:rFonts w:ascii="Times New Roman" w:hAnsi="Times New Roman" w:cs="Times New Roman"/>
        </w:rPr>
        <w:t xml:space="preserve">lobal </w:t>
      </w:r>
      <w:r w:rsidR="000767DB">
        <w:rPr>
          <w:rFonts w:ascii="Times New Roman" w:hAnsi="Times New Roman" w:cs="Times New Roman"/>
        </w:rPr>
        <w:t>S</w:t>
      </w:r>
      <w:r w:rsidR="000767DB">
        <w:rPr>
          <w:rFonts w:ascii="Times New Roman" w:hAnsi="Times New Roman" w:cs="Times New Roman"/>
        </w:rPr>
        <w:t>outh</w:t>
      </w:r>
      <w:r w:rsidR="000767DB">
        <w:rPr>
          <w:rFonts w:ascii="Times New Roman" w:hAnsi="Times New Roman" w:cs="Times New Roman"/>
        </w:rPr>
        <w:t>)</w:t>
      </w:r>
      <w:r w:rsidR="00496FF5">
        <w:rPr>
          <w:rFonts w:ascii="Times New Roman" w:hAnsi="Times New Roman" w:cs="Times New Roman"/>
        </w:rPr>
        <w:t xml:space="preserve">. </w:t>
      </w:r>
      <w:r w:rsidR="00CA23DB">
        <w:rPr>
          <w:rFonts w:ascii="Times New Roman" w:hAnsi="Times New Roman" w:cs="Times New Roman"/>
        </w:rPr>
        <w:t xml:space="preserve">Consequently, this type of policy actively promotes the </w:t>
      </w:r>
      <w:r w:rsidR="00AE664D">
        <w:rPr>
          <w:rFonts w:ascii="Times New Roman" w:hAnsi="Times New Roman" w:cs="Times New Roman"/>
        </w:rPr>
        <w:t xml:space="preserve">citation cycle mentioned before. </w:t>
      </w:r>
    </w:p>
    <w:p w14:paraId="2837FD4D" w14:textId="5676DBE8" w:rsidR="000C4037" w:rsidRDefault="009812D3" w:rsidP="00AB0413">
      <w:pPr>
        <w:spacing w:line="480" w:lineRule="auto"/>
        <w:ind w:firstLine="720"/>
        <w:rPr>
          <w:rFonts w:ascii="Times New Roman" w:hAnsi="Times New Roman" w:cs="Times New Roman"/>
        </w:rPr>
      </w:pPr>
      <w:r>
        <w:rPr>
          <w:rFonts w:ascii="Times New Roman" w:hAnsi="Times New Roman" w:cs="Times New Roman"/>
        </w:rPr>
        <w:t xml:space="preserve">Regarding </w:t>
      </w:r>
      <w:r w:rsidR="005A7DB6">
        <w:rPr>
          <w:rFonts w:ascii="Times New Roman" w:hAnsi="Times New Roman" w:cs="Times New Roman"/>
        </w:rPr>
        <w:t>s</w:t>
      </w:r>
      <w:r>
        <w:rPr>
          <w:rFonts w:ascii="Times New Roman" w:hAnsi="Times New Roman" w:cs="Times New Roman"/>
        </w:rPr>
        <w:t xml:space="preserve">cientific </w:t>
      </w:r>
      <w:r w:rsidR="005A7DB6">
        <w:rPr>
          <w:rFonts w:ascii="Times New Roman" w:hAnsi="Times New Roman" w:cs="Times New Roman"/>
        </w:rPr>
        <w:t>s</w:t>
      </w:r>
      <w:r w:rsidR="000C4037">
        <w:rPr>
          <w:rFonts w:ascii="Times New Roman" w:hAnsi="Times New Roman" w:cs="Times New Roman"/>
        </w:rPr>
        <w:t>ocieties</w:t>
      </w:r>
      <w:r w:rsidR="00E951F6">
        <w:rPr>
          <w:rFonts w:ascii="Times New Roman" w:hAnsi="Times New Roman" w:cs="Times New Roman"/>
        </w:rPr>
        <w:t>,</w:t>
      </w:r>
      <w:r>
        <w:rPr>
          <w:rFonts w:ascii="Times New Roman" w:hAnsi="Times New Roman" w:cs="Times New Roman"/>
        </w:rPr>
        <w:t xml:space="preserve"> one possibility to decolonize expertise is the </w:t>
      </w:r>
      <w:r w:rsidR="000C4037">
        <w:rPr>
          <w:rFonts w:ascii="Times New Roman" w:hAnsi="Times New Roman" w:cs="Times New Roman"/>
        </w:rPr>
        <w:t xml:space="preserve">implementation of programs to support </w:t>
      </w:r>
      <w:r w:rsidR="005A7DB6">
        <w:rPr>
          <w:rFonts w:ascii="Times New Roman" w:hAnsi="Times New Roman" w:cs="Times New Roman"/>
        </w:rPr>
        <w:t xml:space="preserve">the </w:t>
      </w:r>
      <w:r w:rsidR="000C4037">
        <w:rPr>
          <w:rFonts w:ascii="Times New Roman" w:hAnsi="Times New Roman" w:cs="Times New Roman"/>
        </w:rPr>
        <w:t xml:space="preserve">submission of papers from </w:t>
      </w:r>
      <w:r>
        <w:rPr>
          <w:rFonts w:ascii="Times New Roman" w:hAnsi="Times New Roman" w:cs="Times New Roman"/>
        </w:rPr>
        <w:t>the G</w:t>
      </w:r>
      <w:r w:rsidR="000C4037">
        <w:rPr>
          <w:rFonts w:ascii="Times New Roman" w:hAnsi="Times New Roman" w:cs="Times New Roman"/>
        </w:rPr>
        <w:t xml:space="preserve">lobal </w:t>
      </w:r>
      <w:r w:rsidR="005A7DB6">
        <w:rPr>
          <w:rFonts w:ascii="Times New Roman" w:hAnsi="Times New Roman" w:cs="Times New Roman"/>
        </w:rPr>
        <w:t>South</w:t>
      </w:r>
      <w:r>
        <w:rPr>
          <w:rFonts w:ascii="Times New Roman" w:hAnsi="Times New Roman" w:cs="Times New Roman"/>
        </w:rPr>
        <w:t xml:space="preserve"> </w:t>
      </w:r>
      <w:r w:rsidR="005D29B8">
        <w:rPr>
          <w:rFonts w:ascii="Times New Roman" w:hAnsi="Times New Roman" w:cs="Times New Roman"/>
        </w:rPr>
        <w:t>through</w:t>
      </w:r>
      <w:r>
        <w:rPr>
          <w:rFonts w:ascii="Times New Roman" w:hAnsi="Times New Roman" w:cs="Times New Roman"/>
        </w:rPr>
        <w:t xml:space="preserve"> </w:t>
      </w:r>
      <w:r w:rsidR="000C4037">
        <w:rPr>
          <w:rFonts w:ascii="Times New Roman" w:hAnsi="Times New Roman" w:cs="Times New Roman"/>
        </w:rPr>
        <w:t xml:space="preserve">language </w:t>
      </w:r>
      <w:r w:rsidR="00E951F6">
        <w:rPr>
          <w:rFonts w:ascii="Times New Roman" w:hAnsi="Times New Roman" w:cs="Times New Roman"/>
        </w:rPr>
        <w:t>support</w:t>
      </w:r>
      <w:r>
        <w:rPr>
          <w:rFonts w:ascii="Times New Roman" w:hAnsi="Times New Roman" w:cs="Times New Roman"/>
        </w:rPr>
        <w:t>. One recent example is the</w:t>
      </w:r>
      <w:r w:rsidR="000C4037">
        <w:rPr>
          <w:rFonts w:ascii="Times New Roman" w:hAnsi="Times New Roman" w:cs="Times New Roman"/>
        </w:rPr>
        <w:t xml:space="preserve"> EELS program</w:t>
      </w:r>
      <w:r>
        <w:rPr>
          <w:rFonts w:ascii="Times New Roman" w:hAnsi="Times New Roman" w:cs="Times New Roman"/>
        </w:rPr>
        <w:t xml:space="preserve"> (</w:t>
      </w:r>
      <w:r w:rsidR="00666983">
        <w:rPr>
          <w:rFonts w:ascii="Times New Roman" w:hAnsi="Times New Roman" w:cs="Times New Roman"/>
        </w:rPr>
        <w:t>Evolution English Language Support</w:t>
      </w:r>
      <w:r>
        <w:rPr>
          <w:rFonts w:ascii="Times New Roman" w:hAnsi="Times New Roman" w:cs="Times New Roman"/>
        </w:rPr>
        <w:t>)</w:t>
      </w:r>
      <w:r w:rsidR="00666983">
        <w:rPr>
          <w:rFonts w:ascii="Times New Roman" w:hAnsi="Times New Roman" w:cs="Times New Roman"/>
        </w:rPr>
        <w:t xml:space="preserve"> promoted by the Society for the </w:t>
      </w:r>
      <w:r w:rsidR="0029242E">
        <w:rPr>
          <w:rFonts w:ascii="Times New Roman" w:hAnsi="Times New Roman" w:cs="Times New Roman"/>
        </w:rPr>
        <w:t>S</w:t>
      </w:r>
      <w:r w:rsidR="00666983">
        <w:rPr>
          <w:rFonts w:ascii="Times New Roman" w:hAnsi="Times New Roman" w:cs="Times New Roman"/>
        </w:rPr>
        <w:t xml:space="preserve">tudy of </w:t>
      </w:r>
      <w:r w:rsidR="0029242E">
        <w:rPr>
          <w:rFonts w:ascii="Times New Roman" w:hAnsi="Times New Roman" w:cs="Times New Roman"/>
        </w:rPr>
        <w:t>Evolution</w:t>
      </w:r>
      <w:r w:rsidR="00666983">
        <w:rPr>
          <w:rFonts w:ascii="Times New Roman" w:hAnsi="Times New Roman" w:cs="Times New Roman"/>
        </w:rPr>
        <w:t xml:space="preserve">. The program offers cost-free English language editing for non-native </w:t>
      </w:r>
      <w:r w:rsidR="005A7DB6">
        <w:rPr>
          <w:rFonts w:ascii="Times New Roman" w:hAnsi="Times New Roman" w:cs="Times New Roman"/>
        </w:rPr>
        <w:t>English-speaking</w:t>
      </w:r>
      <w:r w:rsidR="00666983">
        <w:rPr>
          <w:rFonts w:ascii="Times New Roman" w:hAnsi="Times New Roman" w:cs="Times New Roman"/>
        </w:rPr>
        <w:t xml:space="preserve"> authors, reducing the language barriers to scientific publication.</w:t>
      </w:r>
    </w:p>
    <w:p w14:paraId="614361C4" w14:textId="77777777" w:rsidR="0029242E" w:rsidRDefault="0029242E" w:rsidP="000C75F2">
      <w:pPr>
        <w:spacing w:line="480" w:lineRule="auto"/>
        <w:rPr>
          <w:rFonts w:ascii="Times New Roman" w:hAnsi="Times New Roman" w:cs="Times New Roman"/>
        </w:rPr>
      </w:pPr>
    </w:p>
    <w:p w14:paraId="6F683A54" w14:textId="2306CAC3" w:rsidR="000E4F90" w:rsidRPr="00F23429" w:rsidRDefault="00E951F6" w:rsidP="00335FD4">
      <w:pPr>
        <w:spacing w:line="480" w:lineRule="auto"/>
        <w:rPr>
          <w:rFonts w:ascii="Times New Roman" w:hAnsi="Times New Roman" w:cs="Times New Roman"/>
          <w:i/>
          <w:iCs/>
        </w:rPr>
      </w:pPr>
      <w:commentRangeStart w:id="2"/>
      <w:r w:rsidRPr="00F23429">
        <w:rPr>
          <w:rFonts w:ascii="Times New Roman" w:hAnsi="Times New Roman" w:cs="Times New Roman"/>
          <w:i/>
          <w:iCs/>
        </w:rPr>
        <w:t>A</w:t>
      </w:r>
      <w:r w:rsidR="000E4F90" w:rsidRPr="00F23429">
        <w:rPr>
          <w:rFonts w:ascii="Times New Roman" w:hAnsi="Times New Roman" w:cs="Times New Roman"/>
          <w:i/>
          <w:iCs/>
        </w:rPr>
        <w:t xml:space="preserve">uthors from </w:t>
      </w:r>
      <w:r>
        <w:rPr>
          <w:rFonts w:ascii="Times New Roman" w:hAnsi="Times New Roman" w:cs="Times New Roman"/>
          <w:i/>
          <w:iCs/>
        </w:rPr>
        <w:t>the G</w:t>
      </w:r>
      <w:r w:rsidR="000E4F90" w:rsidRPr="00F23429">
        <w:rPr>
          <w:rFonts w:ascii="Times New Roman" w:hAnsi="Times New Roman" w:cs="Times New Roman"/>
          <w:i/>
          <w:iCs/>
        </w:rPr>
        <w:t xml:space="preserve">lobal </w:t>
      </w:r>
      <w:r w:rsidR="005E5E7E">
        <w:rPr>
          <w:rFonts w:ascii="Times New Roman" w:hAnsi="Times New Roman" w:cs="Times New Roman"/>
          <w:i/>
          <w:iCs/>
        </w:rPr>
        <w:t>North</w:t>
      </w:r>
      <w:r w:rsidR="009716FE">
        <w:rPr>
          <w:rFonts w:ascii="Times New Roman" w:hAnsi="Times New Roman" w:cs="Times New Roman"/>
          <w:i/>
          <w:iCs/>
        </w:rPr>
        <w:t xml:space="preserve"> and research groups</w:t>
      </w:r>
      <w:commentRangeEnd w:id="2"/>
      <w:r w:rsidR="00CD4658">
        <w:rPr>
          <w:rStyle w:val="CommentReference"/>
        </w:rPr>
        <w:commentReference w:id="2"/>
      </w:r>
    </w:p>
    <w:p w14:paraId="0A20F729" w14:textId="5F425549" w:rsidR="003C0068" w:rsidRDefault="000E4F90" w:rsidP="00335FD4">
      <w:pPr>
        <w:spacing w:line="480" w:lineRule="auto"/>
        <w:rPr>
          <w:rFonts w:ascii="Times New Roman" w:hAnsi="Times New Roman" w:cs="Times New Roman"/>
        </w:rPr>
      </w:pPr>
      <w:r>
        <w:rPr>
          <w:rFonts w:ascii="Times New Roman" w:hAnsi="Times New Roman" w:cs="Times New Roman"/>
        </w:rPr>
        <w:t xml:space="preserve">It is </w:t>
      </w:r>
      <w:r w:rsidR="00C22AFA">
        <w:rPr>
          <w:rFonts w:ascii="Times New Roman" w:hAnsi="Times New Roman" w:cs="Times New Roman"/>
        </w:rPr>
        <w:t xml:space="preserve">common </w:t>
      </w:r>
      <w:r w:rsidR="008D699A">
        <w:rPr>
          <w:rFonts w:ascii="Times New Roman" w:hAnsi="Times New Roman" w:cs="Times New Roman"/>
        </w:rPr>
        <w:t>for</w:t>
      </w:r>
      <w:r w:rsidR="00C22AFA">
        <w:rPr>
          <w:rFonts w:ascii="Times New Roman" w:hAnsi="Times New Roman" w:cs="Times New Roman"/>
        </w:rPr>
        <w:t xml:space="preserve"> editors and </w:t>
      </w:r>
      <w:r w:rsidR="008D699A">
        <w:rPr>
          <w:rFonts w:ascii="Times New Roman" w:hAnsi="Times New Roman" w:cs="Times New Roman"/>
        </w:rPr>
        <w:t>reviewers</w:t>
      </w:r>
      <w:r w:rsidR="00E951F6">
        <w:rPr>
          <w:rFonts w:ascii="Times New Roman" w:hAnsi="Times New Roman" w:cs="Times New Roman"/>
        </w:rPr>
        <w:t xml:space="preserve"> </w:t>
      </w:r>
      <w:r w:rsidR="008D699A">
        <w:rPr>
          <w:rFonts w:ascii="Times New Roman" w:hAnsi="Times New Roman" w:cs="Times New Roman"/>
        </w:rPr>
        <w:t xml:space="preserve">to </w:t>
      </w:r>
      <w:r>
        <w:rPr>
          <w:rFonts w:ascii="Times New Roman" w:hAnsi="Times New Roman" w:cs="Times New Roman"/>
        </w:rPr>
        <w:t xml:space="preserve">request to cite works </w:t>
      </w:r>
      <w:r w:rsidR="00686D9A">
        <w:rPr>
          <w:rFonts w:ascii="Times New Roman" w:hAnsi="Times New Roman" w:cs="Times New Roman"/>
        </w:rPr>
        <w:t>neglected</w:t>
      </w:r>
      <w:r>
        <w:rPr>
          <w:rFonts w:ascii="Times New Roman" w:hAnsi="Times New Roman" w:cs="Times New Roman"/>
        </w:rPr>
        <w:t xml:space="preserve"> during the literature review process</w:t>
      </w:r>
      <w:r w:rsidR="005A7DB6">
        <w:rPr>
          <w:rFonts w:ascii="Times New Roman" w:hAnsi="Times New Roman" w:cs="Times New Roman"/>
        </w:rPr>
        <w:t xml:space="preserve">. </w:t>
      </w:r>
      <w:r w:rsidR="005C2C37">
        <w:rPr>
          <w:rFonts w:ascii="Times New Roman" w:hAnsi="Times New Roman" w:cs="Times New Roman"/>
        </w:rPr>
        <w:t>However</w:t>
      </w:r>
      <w:r w:rsidR="005A7DB6">
        <w:rPr>
          <w:rFonts w:ascii="Times New Roman" w:hAnsi="Times New Roman" w:cs="Times New Roman"/>
        </w:rPr>
        <w:t>,</w:t>
      </w:r>
      <w:r w:rsidR="00A63F49">
        <w:rPr>
          <w:rFonts w:ascii="Times New Roman" w:hAnsi="Times New Roman" w:cs="Times New Roman"/>
        </w:rPr>
        <w:t xml:space="preserve"> those references comprise studies from researchers or institutions in </w:t>
      </w:r>
      <w:r w:rsidR="00E951F6">
        <w:rPr>
          <w:rFonts w:ascii="Times New Roman" w:hAnsi="Times New Roman" w:cs="Times New Roman"/>
        </w:rPr>
        <w:t>the G</w:t>
      </w:r>
      <w:r w:rsidR="00A63F49">
        <w:rPr>
          <w:rFonts w:ascii="Times New Roman" w:hAnsi="Times New Roman" w:cs="Times New Roman"/>
        </w:rPr>
        <w:t xml:space="preserve">lobal </w:t>
      </w:r>
      <w:r w:rsidR="005E5E7E">
        <w:rPr>
          <w:rFonts w:ascii="Times New Roman" w:hAnsi="Times New Roman" w:cs="Times New Roman"/>
        </w:rPr>
        <w:t>North</w:t>
      </w:r>
      <w:r w:rsidR="005A4AF0">
        <w:rPr>
          <w:rFonts w:ascii="Times New Roman" w:hAnsi="Times New Roman" w:cs="Times New Roman"/>
        </w:rPr>
        <w:t xml:space="preserve"> almost all the time</w:t>
      </w:r>
      <w:r w:rsidR="00686D9A">
        <w:rPr>
          <w:rFonts w:ascii="Times New Roman" w:hAnsi="Times New Roman" w:cs="Times New Roman"/>
        </w:rPr>
        <w:t>, irrespective of equally valuable references being available from the Global South</w:t>
      </w:r>
      <w:r w:rsidR="00A63F49">
        <w:rPr>
          <w:rFonts w:ascii="Times New Roman" w:hAnsi="Times New Roman" w:cs="Times New Roman"/>
        </w:rPr>
        <w:t>.</w:t>
      </w:r>
      <w:r w:rsidR="00E951F6">
        <w:rPr>
          <w:rFonts w:ascii="Times New Roman" w:hAnsi="Times New Roman" w:cs="Times New Roman"/>
        </w:rPr>
        <w:t xml:space="preserve"> </w:t>
      </w:r>
      <w:r w:rsidR="00136BEB">
        <w:rPr>
          <w:rFonts w:ascii="Times New Roman" w:hAnsi="Times New Roman" w:cs="Times New Roman"/>
        </w:rPr>
        <w:t xml:space="preserve">Furthermore, despite the importance that </w:t>
      </w:r>
      <w:r w:rsidR="006B75C7">
        <w:rPr>
          <w:rFonts w:ascii="Times New Roman" w:hAnsi="Times New Roman" w:cs="Times New Roman"/>
        </w:rPr>
        <w:t xml:space="preserve">local traditional knowledge </w:t>
      </w:r>
      <w:r w:rsidR="005A4AF0">
        <w:rPr>
          <w:rFonts w:ascii="Times New Roman" w:hAnsi="Times New Roman" w:cs="Times New Roman"/>
        </w:rPr>
        <w:t>has</w:t>
      </w:r>
      <w:r w:rsidR="006B75C7">
        <w:rPr>
          <w:rFonts w:ascii="Times New Roman" w:hAnsi="Times New Roman" w:cs="Times New Roman"/>
        </w:rPr>
        <w:t xml:space="preserve"> had, and still </w:t>
      </w:r>
      <w:r w:rsidR="005A4AF0">
        <w:rPr>
          <w:rFonts w:ascii="Times New Roman" w:hAnsi="Times New Roman" w:cs="Times New Roman"/>
        </w:rPr>
        <w:t>has</w:t>
      </w:r>
      <w:r w:rsidR="006B75C7">
        <w:rPr>
          <w:rFonts w:ascii="Times New Roman" w:hAnsi="Times New Roman" w:cs="Times New Roman"/>
        </w:rPr>
        <w:t xml:space="preserve">, </w:t>
      </w:r>
      <w:r w:rsidR="00F35B64">
        <w:rPr>
          <w:rFonts w:ascii="Times New Roman" w:hAnsi="Times New Roman" w:cs="Times New Roman"/>
        </w:rPr>
        <w:t xml:space="preserve">to </w:t>
      </w:r>
      <w:r w:rsidR="000268C7">
        <w:rPr>
          <w:rFonts w:ascii="Times New Roman" w:hAnsi="Times New Roman" w:cs="Times New Roman"/>
        </w:rPr>
        <w:t>advance ecological theory</w:t>
      </w:r>
      <w:r w:rsidR="001556E6">
        <w:rPr>
          <w:rFonts w:ascii="Times New Roman" w:hAnsi="Times New Roman" w:cs="Times New Roman"/>
        </w:rPr>
        <w:t xml:space="preserve">, these traditional populations are usually seemed through </w:t>
      </w:r>
      <w:r w:rsidR="004978E6">
        <w:rPr>
          <w:rFonts w:ascii="Times New Roman" w:hAnsi="Times New Roman" w:cs="Times New Roman"/>
        </w:rPr>
        <w:t xml:space="preserve">the </w:t>
      </w:r>
      <w:r w:rsidR="003B3AFB">
        <w:rPr>
          <w:rFonts w:ascii="Times New Roman" w:hAnsi="Times New Roman" w:cs="Times New Roman"/>
        </w:rPr>
        <w:t xml:space="preserve">colonial </w:t>
      </w:r>
      <w:r w:rsidR="004978E6">
        <w:rPr>
          <w:rFonts w:ascii="Times New Roman" w:hAnsi="Times New Roman" w:cs="Times New Roman"/>
        </w:rPr>
        <w:t>lens</w:t>
      </w:r>
      <w:r w:rsidR="009048F7">
        <w:rPr>
          <w:rFonts w:ascii="Times New Roman" w:hAnsi="Times New Roman" w:cs="Times New Roman"/>
        </w:rPr>
        <w:t xml:space="preserve"> in which the knowledge that comes from them must be lapidated or </w:t>
      </w:r>
      <w:r w:rsidR="00F63228">
        <w:rPr>
          <w:rFonts w:ascii="Times New Roman" w:hAnsi="Times New Roman" w:cs="Times New Roman"/>
        </w:rPr>
        <w:t>improved by global north, placing them on the spot of simple data gathers and providers</w:t>
      </w:r>
      <w:r w:rsidR="00665A6B">
        <w:rPr>
          <w:rFonts w:ascii="Times New Roman" w:hAnsi="Times New Roman" w:cs="Times New Roman"/>
        </w:rPr>
        <w:fldChar w:fldCharType="begin"/>
      </w:r>
      <w:r w:rsidR="005E2DBF">
        <w:rPr>
          <w:rFonts w:ascii="Times New Roman" w:hAnsi="Times New Roman" w:cs="Times New Roman"/>
        </w:rPr>
        <w:instrText xml:space="preserve"> ADDIN ZOTERO_ITEM CSL_CITATION {"citationID":"AhWzEuI2","properties":{"formattedCitation":"\\super 6\\nosupersub{}","plainCitation":"6","noteIndex":0},"citationItems":[{"id":3494,"uris":["http://zotero.org/users/9795555/items/PDVTJEJP"],"itemData":{"id":3494,"type":"article-journal","container-title":"Nature","DOI":"10.1038/d41586-022-04508-4","ISSN":"0028-0836, 1476-4687","issue":"7942","journalAbbreviation":"Nature","language":"en","page":"24-26","source":"DOI.org (Crossref)","title":"Escaping Darwin’s shadow: how Alfred Russel Wallace inspires Indigenous researchers","title-short":"Escaping Darwin’s shadow","volume":"613","author":[{"family":"Ribas","given":"Camila C."}],"issued":{"date-parts":[["2023",1,5]]}}}],"schema":"https://github.com/citation-style-language/schema/raw/master/csl-citation.json"} </w:instrText>
      </w:r>
      <w:r w:rsidR="00665A6B">
        <w:rPr>
          <w:rFonts w:ascii="Times New Roman" w:hAnsi="Times New Roman" w:cs="Times New Roman"/>
        </w:rPr>
        <w:fldChar w:fldCharType="separate"/>
      </w:r>
      <w:r w:rsidR="005E2DBF" w:rsidRPr="005E2DBF">
        <w:rPr>
          <w:rFonts w:ascii="Times New Roman" w:hAnsi="Times New Roman" w:cs="Times New Roman"/>
          <w:vertAlign w:val="superscript"/>
        </w:rPr>
        <w:t>6</w:t>
      </w:r>
      <w:r w:rsidR="00665A6B">
        <w:rPr>
          <w:rFonts w:ascii="Times New Roman" w:hAnsi="Times New Roman" w:cs="Times New Roman"/>
        </w:rPr>
        <w:fldChar w:fldCharType="end"/>
      </w:r>
      <w:r w:rsidR="003B3AFB">
        <w:rPr>
          <w:rFonts w:ascii="Times New Roman" w:hAnsi="Times New Roman" w:cs="Times New Roman"/>
        </w:rPr>
        <w:t>.</w:t>
      </w:r>
      <w:r w:rsidR="004978E6">
        <w:rPr>
          <w:rFonts w:ascii="Times New Roman" w:hAnsi="Times New Roman" w:cs="Times New Roman"/>
        </w:rPr>
        <w:t xml:space="preserve"> </w:t>
      </w:r>
    </w:p>
    <w:p w14:paraId="2BF3BC45" w14:textId="13EC97CB" w:rsidR="000E4F90" w:rsidRDefault="00E951F6" w:rsidP="00AB0413">
      <w:pPr>
        <w:spacing w:line="480" w:lineRule="auto"/>
        <w:ind w:firstLine="720"/>
        <w:rPr>
          <w:rFonts w:ascii="Times New Roman" w:hAnsi="Times New Roman" w:cs="Times New Roman"/>
        </w:rPr>
      </w:pPr>
      <w:r>
        <w:rPr>
          <w:rFonts w:ascii="Times New Roman" w:hAnsi="Times New Roman" w:cs="Times New Roman"/>
        </w:rPr>
        <w:t xml:space="preserve">We suggest </w:t>
      </w:r>
      <w:r w:rsidR="005A7DB6">
        <w:rPr>
          <w:rFonts w:ascii="Times New Roman" w:hAnsi="Times New Roman" w:cs="Times New Roman"/>
        </w:rPr>
        <w:t>that</w:t>
      </w:r>
      <w:r>
        <w:rPr>
          <w:rFonts w:ascii="Times New Roman" w:hAnsi="Times New Roman" w:cs="Times New Roman"/>
        </w:rPr>
        <w:t xml:space="preserve"> authors from the Global </w:t>
      </w:r>
      <w:r w:rsidR="005E5E7E">
        <w:rPr>
          <w:rFonts w:ascii="Times New Roman" w:hAnsi="Times New Roman" w:cs="Times New Roman"/>
        </w:rPr>
        <w:t>North</w:t>
      </w:r>
      <w:r>
        <w:rPr>
          <w:rFonts w:ascii="Times New Roman" w:hAnsi="Times New Roman" w:cs="Times New Roman"/>
        </w:rPr>
        <w:t xml:space="preserve"> check if their references are inclusive enough</w:t>
      </w:r>
      <w:r w:rsidR="00686D9A">
        <w:rPr>
          <w:rFonts w:ascii="Times New Roman" w:hAnsi="Times New Roman" w:cs="Times New Roman"/>
        </w:rPr>
        <w:t xml:space="preserve"> by not neglecting relevant articles from the Global South</w:t>
      </w:r>
      <w:r w:rsidR="005A4AF0">
        <w:rPr>
          <w:rFonts w:ascii="Times New Roman" w:hAnsi="Times New Roman" w:cs="Times New Roman"/>
        </w:rPr>
        <w:t>,</w:t>
      </w:r>
      <w:r>
        <w:rPr>
          <w:rFonts w:ascii="Times New Roman" w:hAnsi="Times New Roman" w:cs="Times New Roman"/>
        </w:rPr>
        <w:t xml:space="preserve"> given the </w:t>
      </w:r>
      <w:r w:rsidR="005A7DB6">
        <w:rPr>
          <w:rFonts w:ascii="Times New Roman" w:hAnsi="Times New Roman" w:cs="Times New Roman"/>
        </w:rPr>
        <w:t>topic</w:t>
      </w:r>
      <w:r>
        <w:rPr>
          <w:rFonts w:ascii="Times New Roman" w:hAnsi="Times New Roman" w:cs="Times New Roman"/>
        </w:rPr>
        <w:t xml:space="preserve"> in their studies. Some may argue that this can comprise an extra work loading, but we see </w:t>
      </w:r>
      <w:r w:rsidR="005A7DB6">
        <w:rPr>
          <w:rFonts w:ascii="Times New Roman" w:hAnsi="Times New Roman" w:cs="Times New Roman"/>
        </w:rPr>
        <w:t>it</w:t>
      </w:r>
      <w:r>
        <w:rPr>
          <w:rFonts w:ascii="Times New Roman" w:hAnsi="Times New Roman" w:cs="Times New Roman"/>
        </w:rPr>
        <w:t xml:space="preserve"> as the same </w:t>
      </w:r>
      <w:r>
        <w:rPr>
          <w:rFonts w:ascii="Times New Roman" w:hAnsi="Times New Roman" w:cs="Times New Roman"/>
        </w:rPr>
        <w:lastRenderedPageBreak/>
        <w:t>work</w:t>
      </w:r>
      <w:r w:rsidR="00E72B88">
        <w:rPr>
          <w:rFonts w:ascii="Times New Roman" w:hAnsi="Times New Roman" w:cs="Times New Roman"/>
        </w:rPr>
        <w:t xml:space="preserve">load </w:t>
      </w:r>
      <w:r>
        <w:rPr>
          <w:rFonts w:ascii="Times New Roman" w:hAnsi="Times New Roman" w:cs="Times New Roman"/>
        </w:rPr>
        <w:t xml:space="preserve">that authors from Global </w:t>
      </w:r>
      <w:r w:rsidR="008D699A">
        <w:rPr>
          <w:rFonts w:ascii="Times New Roman" w:hAnsi="Times New Roman" w:cs="Times New Roman"/>
        </w:rPr>
        <w:t>S</w:t>
      </w:r>
      <w:r>
        <w:rPr>
          <w:rFonts w:ascii="Times New Roman" w:hAnsi="Times New Roman" w:cs="Times New Roman"/>
        </w:rPr>
        <w:t xml:space="preserve">outh have when asked to review their references or cite works from Global </w:t>
      </w:r>
      <w:r w:rsidR="008D699A">
        <w:rPr>
          <w:rFonts w:ascii="Times New Roman" w:hAnsi="Times New Roman" w:cs="Times New Roman"/>
        </w:rPr>
        <w:t>N</w:t>
      </w:r>
      <w:r>
        <w:rPr>
          <w:rFonts w:ascii="Times New Roman" w:hAnsi="Times New Roman" w:cs="Times New Roman"/>
        </w:rPr>
        <w:t xml:space="preserve">orth </w:t>
      </w:r>
      <w:r w:rsidR="008D699A">
        <w:rPr>
          <w:rFonts w:ascii="Times New Roman" w:hAnsi="Times New Roman" w:cs="Times New Roman"/>
        </w:rPr>
        <w:t>authors</w:t>
      </w:r>
      <w:r>
        <w:rPr>
          <w:rFonts w:ascii="Times New Roman" w:hAnsi="Times New Roman" w:cs="Times New Roman"/>
        </w:rPr>
        <w:t xml:space="preserve">. </w:t>
      </w:r>
      <w:r w:rsidR="00781D4C">
        <w:rPr>
          <w:rFonts w:ascii="Times New Roman" w:hAnsi="Times New Roman" w:cs="Times New Roman"/>
        </w:rPr>
        <w:t xml:space="preserve">As mentioned before, citations are one of the </w:t>
      </w:r>
      <w:r w:rsidR="007F08F1">
        <w:rPr>
          <w:rFonts w:ascii="Times New Roman" w:hAnsi="Times New Roman" w:cs="Times New Roman"/>
        </w:rPr>
        <w:t xml:space="preserve">currencies in the academic job market and a </w:t>
      </w:r>
      <w:r w:rsidR="008D699A">
        <w:rPr>
          <w:rFonts w:ascii="Times New Roman" w:hAnsi="Times New Roman" w:cs="Times New Roman"/>
        </w:rPr>
        <w:t xml:space="preserve">proxy </w:t>
      </w:r>
      <w:r w:rsidR="007F08F1">
        <w:rPr>
          <w:rFonts w:ascii="Times New Roman" w:hAnsi="Times New Roman" w:cs="Times New Roman"/>
        </w:rPr>
        <w:t>of intellectual merit</w:t>
      </w:r>
      <w:r w:rsidR="005A7DB6">
        <w:rPr>
          <w:rFonts w:ascii="Times New Roman" w:hAnsi="Times New Roman" w:cs="Times New Roman"/>
        </w:rPr>
        <w:t xml:space="preserve">. </w:t>
      </w:r>
      <w:r w:rsidR="008D699A">
        <w:rPr>
          <w:rFonts w:ascii="Times New Roman" w:hAnsi="Times New Roman" w:cs="Times New Roman"/>
        </w:rPr>
        <w:t>If</w:t>
      </w:r>
      <w:r w:rsidR="007F08F1">
        <w:rPr>
          <w:rFonts w:ascii="Times New Roman" w:hAnsi="Times New Roman" w:cs="Times New Roman"/>
        </w:rPr>
        <w:t xml:space="preserve"> the whole system of </w:t>
      </w:r>
      <w:r w:rsidR="005A7DB6">
        <w:rPr>
          <w:rFonts w:ascii="Times New Roman" w:hAnsi="Times New Roman" w:cs="Times New Roman"/>
        </w:rPr>
        <w:t>authority</w:t>
      </w:r>
      <w:r w:rsidR="007F08F1">
        <w:rPr>
          <w:rFonts w:ascii="Times New Roman" w:hAnsi="Times New Roman" w:cs="Times New Roman"/>
        </w:rPr>
        <w:t xml:space="preserve"> </w:t>
      </w:r>
      <w:r w:rsidR="005A7DB6">
        <w:rPr>
          <w:rFonts w:ascii="Times New Roman" w:hAnsi="Times New Roman" w:cs="Times New Roman"/>
        </w:rPr>
        <w:t>revolves</w:t>
      </w:r>
      <w:r w:rsidR="007F08F1">
        <w:rPr>
          <w:rFonts w:ascii="Times New Roman" w:hAnsi="Times New Roman" w:cs="Times New Roman"/>
        </w:rPr>
        <w:t xml:space="preserve"> around </w:t>
      </w:r>
      <w:r w:rsidR="008D699A">
        <w:rPr>
          <w:rFonts w:ascii="Times New Roman" w:hAnsi="Times New Roman" w:cs="Times New Roman"/>
        </w:rPr>
        <w:t>authors</w:t>
      </w:r>
      <w:r w:rsidR="007F08F1">
        <w:rPr>
          <w:rFonts w:ascii="Times New Roman" w:hAnsi="Times New Roman" w:cs="Times New Roman"/>
        </w:rPr>
        <w:t xml:space="preserve"> from the Global </w:t>
      </w:r>
      <w:r w:rsidR="005E5E7E">
        <w:rPr>
          <w:rFonts w:ascii="Times New Roman" w:hAnsi="Times New Roman" w:cs="Times New Roman"/>
        </w:rPr>
        <w:t>North</w:t>
      </w:r>
      <w:r w:rsidR="007F08F1">
        <w:rPr>
          <w:rFonts w:ascii="Times New Roman" w:hAnsi="Times New Roman" w:cs="Times New Roman"/>
        </w:rPr>
        <w:t xml:space="preserve">, no matter the quality of work from the Global </w:t>
      </w:r>
      <w:r w:rsidR="005A7DB6">
        <w:rPr>
          <w:rFonts w:ascii="Times New Roman" w:hAnsi="Times New Roman" w:cs="Times New Roman"/>
        </w:rPr>
        <w:t>South</w:t>
      </w:r>
      <w:r w:rsidR="007F08F1">
        <w:rPr>
          <w:rFonts w:ascii="Times New Roman" w:hAnsi="Times New Roman" w:cs="Times New Roman"/>
        </w:rPr>
        <w:t xml:space="preserve">, their intellectual merit will never be </w:t>
      </w:r>
      <w:r w:rsidR="005A7DB6">
        <w:rPr>
          <w:rFonts w:ascii="Times New Roman" w:hAnsi="Times New Roman" w:cs="Times New Roman"/>
        </w:rPr>
        <w:t>recognized</w:t>
      </w:r>
      <w:r w:rsidR="00822461">
        <w:rPr>
          <w:rFonts w:ascii="Times New Roman" w:hAnsi="Times New Roman" w:cs="Times New Roman"/>
        </w:rPr>
        <w:fldChar w:fldCharType="begin"/>
      </w:r>
      <w:r w:rsidR="005E2DBF">
        <w:rPr>
          <w:rFonts w:ascii="Times New Roman" w:hAnsi="Times New Roman" w:cs="Times New Roman"/>
        </w:rPr>
        <w:instrText xml:space="preserve"> ADDIN ZOTERO_ITEM CSL_CITATION {"citationID":"nH25xLup","properties":{"formattedCitation":"\\super 5\\nosupersub{}","plainCitation":"5","noteIndex":0},"citationItems":[{"id":3481,"uris":["http://zotero.org/users/9795555/items/UIYC5W6Z"],"itemData":{"id":3481,"type":"article-journal","abstract":"Abstract\n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822461">
        <w:rPr>
          <w:rFonts w:ascii="Times New Roman" w:hAnsi="Times New Roman" w:cs="Times New Roman"/>
        </w:rPr>
        <w:fldChar w:fldCharType="separate"/>
      </w:r>
      <w:r w:rsidR="005E2DBF" w:rsidRPr="005E2DBF">
        <w:rPr>
          <w:rFonts w:ascii="Times New Roman" w:hAnsi="Times New Roman" w:cs="Times New Roman"/>
          <w:vertAlign w:val="superscript"/>
        </w:rPr>
        <w:t>5</w:t>
      </w:r>
      <w:r w:rsidR="00822461">
        <w:rPr>
          <w:rFonts w:ascii="Times New Roman" w:hAnsi="Times New Roman" w:cs="Times New Roman"/>
        </w:rPr>
        <w:fldChar w:fldCharType="end"/>
      </w:r>
      <w:r w:rsidR="007F08F1">
        <w:rPr>
          <w:rFonts w:ascii="Times New Roman" w:hAnsi="Times New Roman" w:cs="Times New Roman"/>
        </w:rPr>
        <w:t>.</w:t>
      </w:r>
    </w:p>
    <w:p w14:paraId="23E5CB94" w14:textId="77777777" w:rsidR="00932145" w:rsidRDefault="00932145" w:rsidP="00335FD4">
      <w:pPr>
        <w:spacing w:line="480" w:lineRule="auto"/>
        <w:rPr>
          <w:rFonts w:ascii="Times New Roman" w:hAnsi="Times New Roman" w:cs="Times New Roman"/>
          <w:i/>
          <w:iCs/>
        </w:rPr>
      </w:pPr>
    </w:p>
    <w:p w14:paraId="7BA21521" w14:textId="0C6F463A" w:rsidR="00817911" w:rsidRPr="00736DE3" w:rsidRDefault="00817911" w:rsidP="00335FD4">
      <w:pPr>
        <w:spacing w:line="480" w:lineRule="auto"/>
        <w:rPr>
          <w:rFonts w:ascii="Times New Roman" w:hAnsi="Times New Roman" w:cs="Times New Roman"/>
          <w:i/>
          <w:iCs/>
        </w:rPr>
      </w:pPr>
      <w:r w:rsidRPr="00736DE3">
        <w:rPr>
          <w:rFonts w:ascii="Times New Roman" w:hAnsi="Times New Roman" w:cs="Times New Roman"/>
          <w:i/>
          <w:iCs/>
        </w:rPr>
        <w:t>Diversity</w:t>
      </w:r>
      <w:r w:rsidR="006D3BD0">
        <w:rPr>
          <w:rFonts w:ascii="Times New Roman" w:hAnsi="Times New Roman" w:cs="Times New Roman"/>
          <w:i/>
          <w:iCs/>
        </w:rPr>
        <w:t xml:space="preserve"> alone</w:t>
      </w:r>
      <w:r w:rsidRPr="00736DE3">
        <w:rPr>
          <w:rFonts w:ascii="Times New Roman" w:hAnsi="Times New Roman" w:cs="Times New Roman"/>
          <w:i/>
          <w:iCs/>
        </w:rPr>
        <w:t xml:space="preserve"> </w:t>
      </w:r>
      <w:r w:rsidR="008F1E6B" w:rsidRPr="00736DE3">
        <w:rPr>
          <w:rFonts w:ascii="Times New Roman" w:hAnsi="Times New Roman" w:cs="Times New Roman"/>
          <w:i/>
          <w:iCs/>
        </w:rPr>
        <w:t xml:space="preserve">doesn’t </w:t>
      </w:r>
      <w:r w:rsidR="006D3BD0">
        <w:rPr>
          <w:rFonts w:ascii="Times New Roman" w:hAnsi="Times New Roman" w:cs="Times New Roman"/>
          <w:i/>
          <w:iCs/>
        </w:rPr>
        <w:t xml:space="preserve">guarantee </w:t>
      </w:r>
      <w:r w:rsidR="005A1037">
        <w:rPr>
          <w:rFonts w:ascii="Times New Roman" w:hAnsi="Times New Roman" w:cs="Times New Roman"/>
          <w:i/>
          <w:iCs/>
        </w:rPr>
        <w:t xml:space="preserve">a more equitable </w:t>
      </w:r>
      <w:r w:rsidR="00FC47C4">
        <w:rPr>
          <w:rFonts w:ascii="Times New Roman" w:hAnsi="Times New Roman" w:cs="Times New Roman"/>
          <w:i/>
          <w:iCs/>
        </w:rPr>
        <w:t>science.</w:t>
      </w:r>
    </w:p>
    <w:p w14:paraId="6AC90FC3" w14:textId="70F53BEC" w:rsidR="008F1E6B" w:rsidRDefault="007F1278" w:rsidP="00335FD4">
      <w:pPr>
        <w:spacing w:line="480" w:lineRule="auto"/>
        <w:rPr>
          <w:rFonts w:ascii="Times New Roman" w:hAnsi="Times New Roman" w:cs="Times New Roman"/>
        </w:rPr>
      </w:pPr>
      <w:r>
        <w:rPr>
          <w:rFonts w:ascii="Times New Roman" w:hAnsi="Times New Roman" w:cs="Times New Roman"/>
        </w:rPr>
        <w:t xml:space="preserve">Despite DEI </w:t>
      </w:r>
      <w:r w:rsidR="00867608">
        <w:rPr>
          <w:rFonts w:ascii="Times New Roman" w:hAnsi="Times New Roman" w:cs="Times New Roman"/>
        </w:rPr>
        <w:t>hav</w:t>
      </w:r>
      <w:r w:rsidR="00FC47C4">
        <w:rPr>
          <w:rFonts w:ascii="Times New Roman" w:hAnsi="Times New Roman" w:cs="Times New Roman"/>
        </w:rPr>
        <w:t>ing</w:t>
      </w:r>
      <w:r w:rsidR="00867608">
        <w:rPr>
          <w:rFonts w:ascii="Times New Roman" w:hAnsi="Times New Roman" w:cs="Times New Roman"/>
        </w:rPr>
        <w:t xml:space="preserve"> its three components as equally indispensable to </w:t>
      </w:r>
      <w:r w:rsidR="00061C3A">
        <w:rPr>
          <w:rFonts w:ascii="Times New Roman" w:hAnsi="Times New Roman" w:cs="Times New Roman"/>
        </w:rPr>
        <w:t xml:space="preserve">achieve a </w:t>
      </w:r>
      <w:r w:rsidR="007147DE">
        <w:rPr>
          <w:rFonts w:ascii="Times New Roman" w:hAnsi="Times New Roman" w:cs="Times New Roman"/>
        </w:rPr>
        <w:t>non-neocolonial</w:t>
      </w:r>
      <w:r w:rsidR="00061C3A">
        <w:rPr>
          <w:rFonts w:ascii="Times New Roman" w:hAnsi="Times New Roman" w:cs="Times New Roman"/>
        </w:rPr>
        <w:t xml:space="preserve"> scientific practice</w:t>
      </w:r>
      <w:r w:rsidR="000B531C">
        <w:rPr>
          <w:rFonts w:ascii="Times New Roman" w:hAnsi="Times New Roman" w:cs="Times New Roman"/>
        </w:rPr>
        <w:fldChar w:fldCharType="begin"/>
      </w:r>
      <w:r w:rsidR="00B87A56">
        <w:rPr>
          <w:rFonts w:ascii="Times New Roman" w:hAnsi="Times New Roman" w:cs="Times New Roman"/>
        </w:rPr>
        <w:instrText xml:space="preserve"> ADDIN ZOTERO_ITEM CSL_CITATION {"citationID":"g7sFz0aP","properties":{"formattedCitation":"\\super 3\\nosupersub{}","plainCitation":"3","noteIndex":0},"citationItems":[{"id":3329,"uris":["http://zotero.org/users/9795555/items/GPIJETJE"],"itemData":{"id":3329,"type":"article-journal","abstract":"Ecological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ethical.","container-title":"Nature Ecology &amp; Evolution","DOI":"10.1038/s41559-021-01460-w","ISSN":"2397-334X","note":"publisher: Springer US","title":"Decoloniality and anti-oppressive practices for a more ethical ecology","URL":"http://dx.doi.org/10.1038/s41559-021-01460-w","author":[{"family":"Trisos","given":"Christopher H."},{"family":"Auerbach","given":"Jess"},{"family":"Katti","given":"Madhusudan"}],"issued":{"date-parts":[["2021"]]}}}],"schema":"https://github.com/citation-style-language/schema/raw/master/csl-citation.json"} </w:instrText>
      </w:r>
      <w:r w:rsidR="000B531C">
        <w:rPr>
          <w:rFonts w:ascii="Times New Roman" w:hAnsi="Times New Roman" w:cs="Times New Roman"/>
        </w:rPr>
        <w:fldChar w:fldCharType="separate"/>
      </w:r>
      <w:r w:rsidR="00B87A56" w:rsidRPr="00B87A56">
        <w:rPr>
          <w:rFonts w:ascii="Times New Roman" w:hAnsi="Times New Roman" w:cs="Times New Roman"/>
          <w:vertAlign w:val="superscript"/>
        </w:rPr>
        <w:t>3</w:t>
      </w:r>
      <w:r w:rsidR="000B531C">
        <w:rPr>
          <w:rFonts w:ascii="Times New Roman" w:hAnsi="Times New Roman" w:cs="Times New Roman"/>
        </w:rPr>
        <w:fldChar w:fldCharType="end"/>
      </w:r>
      <w:r w:rsidR="00061C3A">
        <w:rPr>
          <w:rFonts w:ascii="Times New Roman" w:hAnsi="Times New Roman" w:cs="Times New Roman"/>
        </w:rPr>
        <w:t xml:space="preserve">, most of the efforts are only centered </w:t>
      </w:r>
      <w:r w:rsidR="00552BFD">
        <w:rPr>
          <w:rFonts w:ascii="Times New Roman" w:hAnsi="Times New Roman" w:cs="Times New Roman"/>
        </w:rPr>
        <w:t>on</w:t>
      </w:r>
      <w:r w:rsidR="00061C3A">
        <w:rPr>
          <w:rFonts w:ascii="Times New Roman" w:hAnsi="Times New Roman" w:cs="Times New Roman"/>
        </w:rPr>
        <w:t xml:space="preserve"> </w:t>
      </w:r>
      <w:r w:rsidR="005A1037">
        <w:rPr>
          <w:rFonts w:ascii="Times New Roman" w:hAnsi="Times New Roman" w:cs="Times New Roman"/>
        </w:rPr>
        <w:t xml:space="preserve">the diversity aspect. </w:t>
      </w:r>
      <w:r w:rsidR="00425FB6">
        <w:rPr>
          <w:rFonts w:ascii="Times New Roman" w:hAnsi="Times New Roman" w:cs="Times New Roman"/>
        </w:rPr>
        <w:t xml:space="preserve">However, </w:t>
      </w:r>
      <w:r w:rsidR="007147DE">
        <w:rPr>
          <w:rFonts w:ascii="Times New Roman" w:hAnsi="Times New Roman" w:cs="Times New Roman"/>
        </w:rPr>
        <w:t>neo-colonization</w:t>
      </w:r>
      <w:r w:rsidR="00425FB6">
        <w:rPr>
          <w:rFonts w:ascii="Times New Roman" w:hAnsi="Times New Roman" w:cs="Times New Roman"/>
        </w:rPr>
        <w:t xml:space="preserve"> practices </w:t>
      </w:r>
      <w:r w:rsidR="00B575E3">
        <w:rPr>
          <w:rFonts w:ascii="Times New Roman" w:hAnsi="Times New Roman" w:cs="Times New Roman"/>
        </w:rPr>
        <w:t xml:space="preserve">can be found throughout the whole </w:t>
      </w:r>
      <w:r w:rsidR="00526CA0">
        <w:rPr>
          <w:rFonts w:ascii="Times New Roman" w:hAnsi="Times New Roman" w:cs="Times New Roman"/>
        </w:rPr>
        <w:t>system of scientific practice</w:t>
      </w:r>
      <w:r w:rsidR="007147DE">
        <w:rPr>
          <w:rFonts w:ascii="Times New Roman" w:hAnsi="Times New Roman" w:cs="Times New Roman"/>
        </w:rPr>
        <w:t>. Even</w:t>
      </w:r>
      <w:r w:rsidR="007669B0">
        <w:rPr>
          <w:rFonts w:ascii="Times New Roman" w:hAnsi="Times New Roman" w:cs="Times New Roman"/>
        </w:rPr>
        <w:t xml:space="preserve"> when scientific findings</w:t>
      </w:r>
      <w:r w:rsidR="002F17A1">
        <w:rPr>
          <w:rFonts w:ascii="Times New Roman" w:hAnsi="Times New Roman" w:cs="Times New Roman"/>
        </w:rPr>
        <w:t xml:space="preserve"> from </w:t>
      </w:r>
      <w:r w:rsidR="00FA3BCB">
        <w:rPr>
          <w:rFonts w:ascii="Times New Roman" w:hAnsi="Times New Roman" w:cs="Times New Roman"/>
        </w:rPr>
        <w:t>G</w:t>
      </w:r>
      <w:r w:rsidR="002F17A1">
        <w:rPr>
          <w:rFonts w:ascii="Times New Roman" w:hAnsi="Times New Roman" w:cs="Times New Roman"/>
        </w:rPr>
        <w:t xml:space="preserve">lobal </w:t>
      </w:r>
      <w:r w:rsidR="00FA3BCB">
        <w:rPr>
          <w:rFonts w:ascii="Times New Roman" w:hAnsi="Times New Roman" w:cs="Times New Roman"/>
        </w:rPr>
        <w:t>S</w:t>
      </w:r>
      <w:r w:rsidR="002F17A1">
        <w:rPr>
          <w:rFonts w:ascii="Times New Roman" w:hAnsi="Times New Roman" w:cs="Times New Roman"/>
        </w:rPr>
        <w:t>outh survive the biased reviewing process</w:t>
      </w:r>
      <w:r w:rsidR="00CD1839">
        <w:rPr>
          <w:rFonts w:ascii="Times New Roman" w:hAnsi="Times New Roman" w:cs="Times New Roman"/>
        </w:rPr>
        <w:fldChar w:fldCharType="begin"/>
      </w:r>
      <w:r w:rsidR="00CA47F3">
        <w:rPr>
          <w:rFonts w:ascii="Times New Roman" w:hAnsi="Times New Roman" w:cs="Times New Roman"/>
        </w:rPr>
        <w:instrText xml:space="preserve"> ADDIN ZOTERO_ITEM CSL_CITATION {"citationID":"0mLDhbmb","properties":{"formattedCitation":"\\super 7\\nosupersub{}","plainCitation":"7","noteIndex":0},"citationItems":[{"id":3495,"uris":["http://zotero.org/users/9795555/items/NZ6XFDU4"],"itemData":{"id":3495,"type":"article-journal","abstract":"Peer review is central to the scientific process and scientists’ career advancement, but bias at various stages of the review process disadvantages some authors. Here we use peer review data from 312,740 biological sciences manuscripts across 31 studies to (1) examine evidence for differential peer review outcomes based on author demographics, (2) evaluate the efficacy of solutions to reduce bias and (3) describe the current landscape of peer review policies for 541 ecology and evolution journals. We found notably worse review outcomes (for example, lower overall acceptance rates) for authors whose institutional affiliations were in Asia, for authors whose country’s primary language is not English and in countries with relatively low Human Development Indices. We found few data evaluating efficacy of interventions outside of reducing gender bias through double-blind review or diversifying reviewer/editorial boards. Despite evidence for review outcome gaps based on author demographics, few journals currently implement policies intended to mitigate bias (for example, 15.9% of journals practised double-blind review and 2.03% had reviewer guidelines that mentioned social justice issues). The lack of demographic equity signals an urgent need to better understand and implement evidence-based bias mitigation strategies.","container-title":"Nature Ecology &amp; Evolution","DOI":"10.1038/s41559-023-01999-w","ISSN":"2397-334X","journalAbbreviation":"Nature Ecology &amp; Evolution","title":"Peer review perpetuates barriers for historically excluded groups","URL":"https://doi.org/10.1038/s41559-023-01999-w","author":[{"family":"Smith","given":"Olivia M."},{"family":"Davis","given":"Kayla L."},{"family":"Pizza","given":"Riley B."},{"family":"Waterman","given":"Robin"},{"family":"Dobson","given":"Kara C."},{"family":"Foster","given":"Brianna"},{"family":"Jarvey","given":"Julie C."},{"family":"Jones","given":"Leonard N."},{"family":"Leuenberger","given":"Wendy"},{"family":"Nourn","given":"Nan"},{"family":"Conway","given":"Emily E."},{"family":"Fiser","given":"Cynthia M."},{"family":"Hansen","given":"Zoe A."},{"family":"Hristova","given":"Ani"},{"family":"Mack","given":"Caitlin"},{"family":"Saunders","given":"Alyssa N."},{"family":"Utley","given":"Olivia J."},{"family":"Young","given":"Moriah L."},{"family":"Davis","given":"Courtney L."}],"issued":{"date-parts":[["2023",3,13]]}}}],"schema":"https://github.com/citation-style-language/schema/raw/master/csl-citation.json"} </w:instrText>
      </w:r>
      <w:r w:rsidR="00CD1839">
        <w:rPr>
          <w:rFonts w:ascii="Times New Roman" w:hAnsi="Times New Roman" w:cs="Times New Roman"/>
        </w:rPr>
        <w:fldChar w:fldCharType="separate"/>
      </w:r>
      <w:r w:rsidR="00CA47F3" w:rsidRPr="00CA47F3">
        <w:rPr>
          <w:rFonts w:ascii="Times New Roman" w:hAnsi="Times New Roman" w:cs="Times New Roman"/>
          <w:vertAlign w:val="superscript"/>
        </w:rPr>
        <w:t>7</w:t>
      </w:r>
      <w:r w:rsidR="00CD1839">
        <w:rPr>
          <w:rFonts w:ascii="Times New Roman" w:hAnsi="Times New Roman" w:cs="Times New Roman"/>
        </w:rPr>
        <w:fldChar w:fldCharType="end"/>
      </w:r>
      <w:r w:rsidR="002F17A1">
        <w:rPr>
          <w:rFonts w:ascii="Times New Roman" w:hAnsi="Times New Roman" w:cs="Times New Roman"/>
        </w:rPr>
        <w:t xml:space="preserve"> it still </w:t>
      </w:r>
      <w:r w:rsidR="000C28D1">
        <w:rPr>
          <w:rFonts w:ascii="Times New Roman" w:hAnsi="Times New Roman" w:cs="Times New Roman"/>
        </w:rPr>
        <w:t>needs</w:t>
      </w:r>
      <w:r w:rsidR="002F17A1">
        <w:rPr>
          <w:rFonts w:ascii="Times New Roman" w:hAnsi="Times New Roman" w:cs="Times New Roman"/>
        </w:rPr>
        <w:t xml:space="preserve"> to </w:t>
      </w:r>
      <w:r w:rsidR="000C28D1">
        <w:rPr>
          <w:rFonts w:ascii="Times New Roman" w:hAnsi="Times New Roman" w:cs="Times New Roman"/>
        </w:rPr>
        <w:t>face the lack of expertise recognition</w:t>
      </w:r>
      <w:r w:rsidR="007669B0">
        <w:rPr>
          <w:rFonts w:ascii="Times New Roman" w:hAnsi="Times New Roman" w:cs="Times New Roman"/>
        </w:rPr>
        <w:t xml:space="preserve"> by </w:t>
      </w:r>
      <w:r w:rsidR="000E7917">
        <w:rPr>
          <w:rFonts w:ascii="Times New Roman" w:hAnsi="Times New Roman" w:cs="Times New Roman"/>
        </w:rPr>
        <w:t>the Global North</w:t>
      </w:r>
      <w:r w:rsidR="00592B94">
        <w:rPr>
          <w:rFonts w:ascii="Times New Roman" w:hAnsi="Times New Roman" w:cs="Times New Roman"/>
        </w:rPr>
        <w:fldChar w:fldCharType="begin"/>
      </w:r>
      <w:r w:rsidR="00CA47F3">
        <w:rPr>
          <w:rFonts w:ascii="Times New Roman" w:hAnsi="Times New Roman" w:cs="Times New Roman"/>
        </w:rPr>
        <w:instrText xml:space="preserve"> ADDIN ZOTERO_ITEM CSL_CITATION {"citationID":"U4gv8zJv","properties":{"formattedCitation":"\\super 4\\nosupersub{}","plainCitation":"4","noteIndex":0},"citationItems":[{"id":3496,"uris":["http://zotero.org/users/9795555/items/8WIBRUSD"],"itemData":{"id":3496,"type":"article-journal","abstract":"Disparities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schema":"https://github.com/citation-style-language/schema/raw/master/csl-citation.json"} </w:instrText>
      </w:r>
      <w:r w:rsidR="00592B94">
        <w:rPr>
          <w:rFonts w:ascii="Times New Roman" w:hAnsi="Times New Roman" w:cs="Times New Roman"/>
        </w:rPr>
        <w:fldChar w:fldCharType="separate"/>
      </w:r>
      <w:r w:rsidR="00CA47F3" w:rsidRPr="00CA47F3">
        <w:rPr>
          <w:rFonts w:ascii="Times New Roman" w:hAnsi="Times New Roman" w:cs="Times New Roman"/>
          <w:vertAlign w:val="superscript"/>
        </w:rPr>
        <w:t>4</w:t>
      </w:r>
      <w:r w:rsidR="00592B94">
        <w:rPr>
          <w:rFonts w:ascii="Times New Roman" w:hAnsi="Times New Roman" w:cs="Times New Roman"/>
        </w:rPr>
        <w:fldChar w:fldCharType="end"/>
      </w:r>
      <w:r w:rsidR="000C28D1">
        <w:rPr>
          <w:rFonts w:ascii="Times New Roman" w:hAnsi="Times New Roman" w:cs="Times New Roman"/>
        </w:rPr>
        <w:t xml:space="preserve">. </w:t>
      </w:r>
      <w:r w:rsidR="00C10356">
        <w:rPr>
          <w:rFonts w:ascii="Times New Roman" w:hAnsi="Times New Roman" w:cs="Times New Roman"/>
        </w:rPr>
        <w:t xml:space="preserve">We believe that </w:t>
      </w:r>
      <w:r w:rsidR="000225F5">
        <w:rPr>
          <w:rFonts w:ascii="Times New Roman" w:hAnsi="Times New Roman" w:cs="Times New Roman"/>
        </w:rPr>
        <w:t xml:space="preserve">simply including authors from </w:t>
      </w:r>
      <w:r w:rsidR="006D1CB5">
        <w:rPr>
          <w:rFonts w:ascii="Times New Roman" w:hAnsi="Times New Roman" w:cs="Times New Roman"/>
        </w:rPr>
        <w:t>underrepresented</w:t>
      </w:r>
      <w:r w:rsidR="000225F5">
        <w:rPr>
          <w:rFonts w:ascii="Times New Roman" w:hAnsi="Times New Roman" w:cs="Times New Roman"/>
        </w:rPr>
        <w:t xml:space="preserve"> countries in Global North </w:t>
      </w:r>
      <w:r w:rsidR="00B87A56">
        <w:rPr>
          <w:rFonts w:ascii="Times New Roman" w:hAnsi="Times New Roman" w:cs="Times New Roman"/>
        </w:rPr>
        <w:t>institutes</w:t>
      </w:r>
      <w:r w:rsidR="000225F5">
        <w:rPr>
          <w:rFonts w:ascii="Times New Roman" w:hAnsi="Times New Roman" w:cs="Times New Roman"/>
        </w:rPr>
        <w:t xml:space="preserve"> without thinking and actin</w:t>
      </w:r>
      <w:r w:rsidR="00D277D4">
        <w:rPr>
          <w:rFonts w:ascii="Times New Roman" w:hAnsi="Times New Roman" w:cs="Times New Roman"/>
        </w:rPr>
        <w:t xml:space="preserve">g towards practices that disrupt the </w:t>
      </w:r>
      <w:r w:rsidR="00355664">
        <w:rPr>
          <w:rFonts w:ascii="Times New Roman" w:hAnsi="Times New Roman" w:cs="Times New Roman"/>
        </w:rPr>
        <w:t>neo</w:t>
      </w:r>
      <w:r w:rsidR="00D277D4">
        <w:rPr>
          <w:rFonts w:ascii="Times New Roman" w:hAnsi="Times New Roman" w:cs="Times New Roman"/>
        </w:rPr>
        <w:t>colonialism</w:t>
      </w:r>
      <w:r w:rsidR="008A6E68">
        <w:rPr>
          <w:rFonts w:ascii="Times New Roman" w:hAnsi="Times New Roman" w:cs="Times New Roman"/>
        </w:rPr>
        <w:t xml:space="preserve"> </w:t>
      </w:r>
      <w:r w:rsidR="00705CC4">
        <w:rPr>
          <w:rFonts w:ascii="Times New Roman" w:hAnsi="Times New Roman" w:cs="Times New Roman"/>
        </w:rPr>
        <w:t xml:space="preserve">in </w:t>
      </w:r>
      <w:r w:rsidR="00AB0413">
        <w:rPr>
          <w:rFonts w:ascii="Times New Roman" w:hAnsi="Times New Roman" w:cs="Times New Roman"/>
        </w:rPr>
        <w:t>academic</w:t>
      </w:r>
      <w:r w:rsidR="00DE68A2">
        <w:rPr>
          <w:rFonts w:ascii="Times New Roman" w:hAnsi="Times New Roman" w:cs="Times New Roman"/>
        </w:rPr>
        <w:t xml:space="preserve"> expertise</w:t>
      </w:r>
      <w:r w:rsidR="008A6E68">
        <w:rPr>
          <w:rFonts w:ascii="Times New Roman" w:hAnsi="Times New Roman" w:cs="Times New Roman"/>
        </w:rPr>
        <w:t xml:space="preserve"> </w:t>
      </w:r>
      <w:r w:rsidR="00D6772C">
        <w:rPr>
          <w:rFonts w:ascii="Times New Roman" w:hAnsi="Times New Roman" w:cs="Times New Roman"/>
        </w:rPr>
        <w:t xml:space="preserve">is of </w:t>
      </w:r>
      <w:r w:rsidR="00552BFD">
        <w:rPr>
          <w:rFonts w:ascii="Times New Roman" w:hAnsi="Times New Roman" w:cs="Times New Roman"/>
        </w:rPr>
        <w:t>little</w:t>
      </w:r>
      <w:r w:rsidR="00D6772C">
        <w:rPr>
          <w:rFonts w:ascii="Times New Roman" w:hAnsi="Times New Roman" w:cs="Times New Roman"/>
        </w:rPr>
        <w:t xml:space="preserve"> help, </w:t>
      </w:r>
      <w:r w:rsidR="008E197A">
        <w:rPr>
          <w:rFonts w:ascii="Times New Roman" w:hAnsi="Times New Roman" w:cs="Times New Roman"/>
        </w:rPr>
        <w:t>sometimes serving</w:t>
      </w:r>
      <w:r w:rsidR="008A6E68">
        <w:rPr>
          <w:rFonts w:ascii="Times New Roman" w:hAnsi="Times New Roman" w:cs="Times New Roman"/>
        </w:rPr>
        <w:t xml:space="preserve"> as a decoy</w:t>
      </w:r>
      <w:r w:rsidR="00E6431F">
        <w:rPr>
          <w:rFonts w:ascii="Times New Roman" w:hAnsi="Times New Roman" w:cs="Times New Roman"/>
        </w:rPr>
        <w:t xml:space="preserve"> for DEI practices</w:t>
      </w:r>
      <w:r w:rsidR="000547B6">
        <w:rPr>
          <w:rFonts w:ascii="Times New Roman" w:hAnsi="Times New Roman" w:cs="Times New Roman"/>
        </w:rPr>
        <w:t>.</w:t>
      </w:r>
      <w:r w:rsidR="00425FB6">
        <w:rPr>
          <w:rFonts w:ascii="Times New Roman" w:hAnsi="Times New Roman" w:cs="Times New Roman"/>
        </w:rPr>
        <w:t xml:space="preserve"> </w:t>
      </w:r>
    </w:p>
    <w:p w14:paraId="6DD83ED3" w14:textId="77777777" w:rsidR="00932145" w:rsidRDefault="00932145" w:rsidP="00335FD4">
      <w:pPr>
        <w:spacing w:line="480" w:lineRule="auto"/>
        <w:rPr>
          <w:rFonts w:ascii="Times New Roman" w:hAnsi="Times New Roman" w:cs="Times New Roman"/>
          <w:b/>
          <w:bCs/>
        </w:rPr>
      </w:pPr>
    </w:p>
    <w:p w14:paraId="4A105072" w14:textId="384FF0DE" w:rsidR="0089466B" w:rsidRPr="004B0740" w:rsidRDefault="0089466B" w:rsidP="00335FD4">
      <w:pPr>
        <w:spacing w:line="480" w:lineRule="auto"/>
        <w:rPr>
          <w:rFonts w:ascii="Times New Roman" w:hAnsi="Times New Roman" w:cs="Times New Roman"/>
          <w:b/>
          <w:bCs/>
        </w:rPr>
      </w:pPr>
      <w:r w:rsidRPr="004B0740">
        <w:rPr>
          <w:rFonts w:ascii="Times New Roman" w:hAnsi="Times New Roman" w:cs="Times New Roman"/>
          <w:b/>
          <w:bCs/>
        </w:rPr>
        <w:t>Final message</w:t>
      </w:r>
    </w:p>
    <w:p w14:paraId="247E41FE" w14:textId="082ED755" w:rsidR="0010356A" w:rsidRDefault="00C72728" w:rsidP="00335FD4">
      <w:pPr>
        <w:spacing w:line="480" w:lineRule="auto"/>
        <w:rPr>
          <w:rFonts w:ascii="Times New Roman" w:hAnsi="Times New Roman" w:cs="Times New Roman"/>
        </w:rPr>
      </w:pPr>
      <w:r>
        <w:rPr>
          <w:rFonts w:ascii="Times New Roman" w:hAnsi="Times New Roman" w:cs="Times New Roman"/>
        </w:rPr>
        <w:t>R</w:t>
      </w:r>
      <w:r w:rsidR="0089466B">
        <w:rPr>
          <w:rFonts w:ascii="Times New Roman" w:hAnsi="Times New Roman" w:cs="Times New Roman"/>
        </w:rPr>
        <w:t xml:space="preserve">esearch institutes outside </w:t>
      </w:r>
      <w:r w:rsidR="005B38D3">
        <w:rPr>
          <w:rFonts w:ascii="Times New Roman" w:hAnsi="Times New Roman" w:cs="Times New Roman"/>
        </w:rPr>
        <w:t xml:space="preserve">the </w:t>
      </w:r>
      <w:r w:rsidR="00F01AC2">
        <w:rPr>
          <w:rFonts w:ascii="Times New Roman" w:hAnsi="Times New Roman" w:cs="Times New Roman"/>
        </w:rPr>
        <w:t xml:space="preserve">Global South </w:t>
      </w:r>
      <w:r w:rsidR="0089466B">
        <w:rPr>
          <w:rFonts w:ascii="Times New Roman" w:hAnsi="Times New Roman" w:cs="Times New Roman"/>
        </w:rPr>
        <w:t xml:space="preserve">still have a long way ahead </w:t>
      </w:r>
      <w:r>
        <w:rPr>
          <w:rFonts w:ascii="Times New Roman" w:hAnsi="Times New Roman" w:cs="Times New Roman"/>
        </w:rPr>
        <w:t xml:space="preserve">when compared with the </w:t>
      </w:r>
      <w:r w:rsidR="00963FE6">
        <w:rPr>
          <w:rFonts w:ascii="Times New Roman" w:hAnsi="Times New Roman" w:cs="Times New Roman"/>
        </w:rPr>
        <w:t>G</w:t>
      </w:r>
      <w:r>
        <w:rPr>
          <w:rFonts w:ascii="Times New Roman" w:hAnsi="Times New Roman" w:cs="Times New Roman"/>
        </w:rPr>
        <w:t xml:space="preserve">lobal </w:t>
      </w:r>
      <w:r w:rsidR="00F01AC2">
        <w:rPr>
          <w:rFonts w:ascii="Times New Roman" w:hAnsi="Times New Roman" w:cs="Times New Roman"/>
        </w:rPr>
        <w:t>N</w:t>
      </w:r>
      <w:r>
        <w:rPr>
          <w:rFonts w:ascii="Times New Roman" w:hAnsi="Times New Roman" w:cs="Times New Roman"/>
        </w:rPr>
        <w:t>orth</w:t>
      </w:r>
      <w:r w:rsidR="00963FE6">
        <w:rPr>
          <w:rFonts w:ascii="Times New Roman" w:hAnsi="Times New Roman" w:cs="Times New Roman"/>
        </w:rPr>
        <w:t xml:space="preserve"> institutes</w:t>
      </w:r>
      <w:r>
        <w:rPr>
          <w:rFonts w:ascii="Times New Roman" w:hAnsi="Times New Roman" w:cs="Times New Roman"/>
        </w:rPr>
        <w:t xml:space="preserve"> </w:t>
      </w:r>
      <w:r w:rsidR="009716FE">
        <w:rPr>
          <w:rFonts w:ascii="Times New Roman" w:hAnsi="Times New Roman" w:cs="Times New Roman"/>
        </w:rPr>
        <w:t xml:space="preserve">regarding the </w:t>
      </w:r>
      <w:r w:rsidR="00B73993">
        <w:rPr>
          <w:rFonts w:ascii="Times New Roman" w:hAnsi="Times New Roman" w:cs="Times New Roman"/>
        </w:rPr>
        <w:t>number</w:t>
      </w:r>
      <w:r w:rsidR="00963FE6">
        <w:rPr>
          <w:rFonts w:ascii="Times New Roman" w:hAnsi="Times New Roman" w:cs="Times New Roman"/>
        </w:rPr>
        <w:t xml:space="preserve"> of</w:t>
      </w:r>
      <w:r w:rsidR="00B73993">
        <w:rPr>
          <w:rFonts w:ascii="Times New Roman" w:hAnsi="Times New Roman" w:cs="Times New Roman"/>
        </w:rPr>
        <w:t xml:space="preserve"> </w:t>
      </w:r>
      <w:r w:rsidR="00F07E99">
        <w:rPr>
          <w:rFonts w:ascii="Times New Roman" w:hAnsi="Times New Roman" w:cs="Times New Roman"/>
        </w:rPr>
        <w:t>publications</w:t>
      </w:r>
      <w:r w:rsidR="00963FE6">
        <w:rPr>
          <w:rFonts w:ascii="Times New Roman" w:hAnsi="Times New Roman" w:cs="Times New Roman"/>
        </w:rPr>
        <w:t xml:space="preserve"> (in terms of quantity)</w:t>
      </w:r>
      <w:r w:rsidR="0089466B">
        <w:rPr>
          <w:rFonts w:ascii="Times New Roman" w:hAnsi="Times New Roman" w:cs="Times New Roman"/>
        </w:rPr>
        <w:t xml:space="preserve">, and </w:t>
      </w:r>
      <w:r w:rsidR="005B38D3">
        <w:rPr>
          <w:rFonts w:ascii="Times New Roman" w:hAnsi="Times New Roman" w:cs="Times New Roman"/>
        </w:rPr>
        <w:t>different factors can explain thi</w:t>
      </w:r>
      <w:r w:rsidR="009716FE">
        <w:rPr>
          <w:rFonts w:ascii="Times New Roman" w:hAnsi="Times New Roman" w:cs="Times New Roman"/>
        </w:rPr>
        <w:t>s.</w:t>
      </w:r>
      <w:r w:rsidR="0089466B">
        <w:rPr>
          <w:rFonts w:ascii="Times New Roman" w:hAnsi="Times New Roman" w:cs="Times New Roman"/>
        </w:rPr>
        <w:t xml:space="preserve"> However, </w:t>
      </w:r>
      <w:r w:rsidR="00AC0832">
        <w:rPr>
          <w:rFonts w:ascii="Times New Roman" w:hAnsi="Times New Roman" w:cs="Times New Roman"/>
        </w:rPr>
        <w:t>in terms of quality</w:t>
      </w:r>
      <w:r w:rsidR="005B38D3">
        <w:rPr>
          <w:rFonts w:ascii="Times New Roman" w:hAnsi="Times New Roman" w:cs="Times New Roman"/>
        </w:rPr>
        <w:t>,</w:t>
      </w:r>
      <w:r w:rsidR="0089466B">
        <w:rPr>
          <w:rFonts w:ascii="Times New Roman" w:hAnsi="Times New Roman" w:cs="Times New Roman"/>
        </w:rPr>
        <w:t xml:space="preserve"> </w:t>
      </w:r>
      <w:r w:rsidR="009716FE">
        <w:rPr>
          <w:rFonts w:ascii="Times New Roman" w:hAnsi="Times New Roman" w:cs="Times New Roman"/>
        </w:rPr>
        <w:t>numerous examples of</w:t>
      </w:r>
      <w:r w:rsidR="00AC0832">
        <w:rPr>
          <w:rFonts w:ascii="Times New Roman" w:hAnsi="Times New Roman" w:cs="Times New Roman"/>
        </w:rPr>
        <w:t xml:space="preserve"> </w:t>
      </w:r>
      <w:r w:rsidR="008D699A">
        <w:rPr>
          <w:rFonts w:ascii="Times New Roman" w:hAnsi="Times New Roman" w:cs="Times New Roman"/>
        </w:rPr>
        <w:t>universities</w:t>
      </w:r>
      <w:r w:rsidR="00AC0832">
        <w:rPr>
          <w:rFonts w:ascii="Times New Roman" w:hAnsi="Times New Roman" w:cs="Times New Roman"/>
        </w:rPr>
        <w:t xml:space="preserve"> and research groups </w:t>
      </w:r>
      <w:r w:rsidR="009716FE">
        <w:rPr>
          <w:rFonts w:ascii="Times New Roman" w:hAnsi="Times New Roman" w:cs="Times New Roman"/>
        </w:rPr>
        <w:t xml:space="preserve">of excellence in the Global South </w:t>
      </w:r>
      <w:r w:rsidR="00AC0832">
        <w:rPr>
          <w:rFonts w:ascii="Times New Roman" w:hAnsi="Times New Roman" w:cs="Times New Roman"/>
        </w:rPr>
        <w:t xml:space="preserve">are a reference </w:t>
      </w:r>
      <w:r w:rsidR="00963FE6">
        <w:rPr>
          <w:rFonts w:ascii="Times New Roman" w:hAnsi="Times New Roman" w:cs="Times New Roman"/>
        </w:rPr>
        <w:t xml:space="preserve">in </w:t>
      </w:r>
      <w:r w:rsidR="009716FE">
        <w:rPr>
          <w:rFonts w:ascii="Times New Roman" w:hAnsi="Times New Roman" w:cs="Times New Roman"/>
        </w:rPr>
        <w:t xml:space="preserve">different </w:t>
      </w:r>
      <w:r w:rsidR="005B38D3">
        <w:rPr>
          <w:rFonts w:ascii="Times New Roman" w:hAnsi="Times New Roman" w:cs="Times New Roman"/>
        </w:rPr>
        <w:t>areas of</w:t>
      </w:r>
      <w:r w:rsidR="00AC0832">
        <w:rPr>
          <w:rFonts w:ascii="Times New Roman" w:hAnsi="Times New Roman" w:cs="Times New Roman"/>
        </w:rPr>
        <w:t xml:space="preserve"> Ecology and Evolution (</w:t>
      </w:r>
      <w:r w:rsidR="008E197A">
        <w:rPr>
          <w:rFonts w:ascii="Times New Roman" w:hAnsi="Times New Roman" w:cs="Times New Roman"/>
        </w:rPr>
        <w:t>not to</w:t>
      </w:r>
      <w:r w:rsidR="008D699A">
        <w:rPr>
          <w:rFonts w:ascii="Times New Roman" w:hAnsi="Times New Roman" w:cs="Times New Roman"/>
        </w:rPr>
        <w:t xml:space="preserve"> mention other areas in STEM</w:t>
      </w:r>
      <w:r w:rsidR="00AC0832">
        <w:rPr>
          <w:rFonts w:ascii="Times New Roman" w:hAnsi="Times New Roman" w:cs="Times New Roman"/>
        </w:rPr>
        <w:t>)</w:t>
      </w:r>
      <w:r w:rsidR="00963FE6">
        <w:rPr>
          <w:rFonts w:ascii="Times New Roman" w:hAnsi="Times New Roman" w:cs="Times New Roman"/>
        </w:rPr>
        <w:t xml:space="preserve">, even struggling with reduced budgets and </w:t>
      </w:r>
      <w:r w:rsidR="00AB0413">
        <w:rPr>
          <w:rFonts w:ascii="Times New Roman" w:hAnsi="Times New Roman" w:cs="Times New Roman"/>
        </w:rPr>
        <w:t>various</w:t>
      </w:r>
      <w:r w:rsidR="00252F71">
        <w:rPr>
          <w:rFonts w:ascii="Times New Roman" w:hAnsi="Times New Roman" w:cs="Times New Roman"/>
        </w:rPr>
        <w:t xml:space="preserve"> forms of </w:t>
      </w:r>
      <w:r w:rsidR="00963FE6">
        <w:rPr>
          <w:rFonts w:ascii="Times New Roman" w:hAnsi="Times New Roman" w:cs="Times New Roman"/>
        </w:rPr>
        <w:t>historical colonialism</w:t>
      </w:r>
      <w:r w:rsidR="00AC0832">
        <w:rPr>
          <w:rFonts w:ascii="Times New Roman" w:hAnsi="Times New Roman" w:cs="Times New Roman"/>
        </w:rPr>
        <w:t xml:space="preserve">. </w:t>
      </w:r>
      <w:r w:rsidR="00DE23F5">
        <w:rPr>
          <w:rFonts w:ascii="Times New Roman" w:hAnsi="Times New Roman" w:cs="Times New Roman"/>
        </w:rPr>
        <w:t xml:space="preserve">Here we </w:t>
      </w:r>
      <w:r w:rsidR="00B80F35">
        <w:rPr>
          <w:rFonts w:ascii="Times New Roman" w:hAnsi="Times New Roman" w:cs="Times New Roman"/>
        </w:rPr>
        <w:t xml:space="preserve">suggested </w:t>
      </w:r>
      <w:r w:rsidR="00DE23F5">
        <w:rPr>
          <w:rFonts w:ascii="Times New Roman" w:hAnsi="Times New Roman" w:cs="Times New Roman"/>
        </w:rPr>
        <w:t xml:space="preserve">some simple actions that can dramatically </w:t>
      </w:r>
      <w:r w:rsidR="00DE23F5">
        <w:rPr>
          <w:rFonts w:ascii="Times New Roman" w:hAnsi="Times New Roman" w:cs="Times New Roman"/>
        </w:rPr>
        <w:lastRenderedPageBreak/>
        <w:t xml:space="preserve">change the </w:t>
      </w:r>
      <w:r w:rsidR="00DE23F5" w:rsidRPr="00F23429">
        <w:rPr>
          <w:rFonts w:ascii="Times New Roman" w:hAnsi="Times New Roman" w:cs="Times New Roman"/>
          <w:i/>
          <w:iCs/>
        </w:rPr>
        <w:t>status quo</w:t>
      </w:r>
      <w:r w:rsidR="00DE23F5">
        <w:rPr>
          <w:rFonts w:ascii="Times New Roman" w:hAnsi="Times New Roman" w:cs="Times New Roman"/>
        </w:rPr>
        <w:t xml:space="preserve"> of scientific knowledge. </w:t>
      </w:r>
      <w:r w:rsidR="00961EA8">
        <w:rPr>
          <w:rFonts w:ascii="Times New Roman" w:hAnsi="Times New Roman" w:cs="Times New Roman"/>
        </w:rPr>
        <w:t>R</w:t>
      </w:r>
      <w:r w:rsidR="00DE23F5">
        <w:rPr>
          <w:rFonts w:ascii="Times New Roman" w:hAnsi="Times New Roman" w:cs="Times New Roman"/>
        </w:rPr>
        <w:t xml:space="preserve">ecognizing </w:t>
      </w:r>
      <w:r w:rsidR="00961EA8">
        <w:rPr>
          <w:rFonts w:ascii="Times New Roman" w:hAnsi="Times New Roman" w:cs="Times New Roman"/>
        </w:rPr>
        <w:t xml:space="preserve">intellectual colonialism practices is the first step, but not enough if the aim of scientific practitioners is </w:t>
      </w:r>
      <w:r w:rsidR="00B05FEA">
        <w:rPr>
          <w:rFonts w:ascii="Times New Roman" w:hAnsi="Times New Roman" w:cs="Times New Roman"/>
        </w:rPr>
        <w:t xml:space="preserve">to </w:t>
      </w:r>
      <w:r w:rsidR="00961EA8">
        <w:rPr>
          <w:rFonts w:ascii="Times New Roman" w:hAnsi="Times New Roman" w:cs="Times New Roman"/>
        </w:rPr>
        <w:t xml:space="preserve">build a truly inclusive environment and reduce inequalities. </w:t>
      </w:r>
      <w:r w:rsidR="00963FE6">
        <w:rPr>
          <w:rFonts w:ascii="Times New Roman" w:hAnsi="Times New Roman" w:cs="Times New Roman"/>
        </w:rPr>
        <w:t xml:space="preserve">We can learn from the great </w:t>
      </w:r>
      <w:r w:rsidR="00B73993">
        <w:rPr>
          <w:rFonts w:ascii="Times New Roman" w:hAnsi="Times New Roman" w:cs="Times New Roman"/>
        </w:rPr>
        <w:t xml:space="preserve">Brazilian educator and philosopher </w:t>
      </w:r>
      <w:r w:rsidR="008D699A">
        <w:rPr>
          <w:rFonts w:ascii="Times New Roman" w:hAnsi="Times New Roman" w:cs="Times New Roman"/>
        </w:rPr>
        <w:t xml:space="preserve">Paulo Freire </w:t>
      </w:r>
      <w:r w:rsidR="00B73993">
        <w:rPr>
          <w:rFonts w:ascii="Times New Roman" w:hAnsi="Times New Roman" w:cs="Times New Roman"/>
        </w:rPr>
        <w:t>that praxis, i.e., “reflection and action upon the world in order to transform it,”</w:t>
      </w:r>
      <w:r w:rsidR="00206551" w:rsidRPr="00AB0413">
        <w:rPr>
          <w:rFonts w:ascii="Times New Roman" w:hAnsi="Times New Roman" w:cs="Times New Roman"/>
          <w:vertAlign w:val="superscript"/>
        </w:rPr>
        <w:t>8</w:t>
      </w:r>
      <w:r w:rsidR="00B73993">
        <w:rPr>
          <w:rFonts w:ascii="Times New Roman" w:hAnsi="Times New Roman" w:cs="Times New Roman"/>
        </w:rPr>
        <w:t xml:space="preserve"> is the only way toward a</w:t>
      </w:r>
      <w:r w:rsidR="004B6AE8">
        <w:rPr>
          <w:rFonts w:ascii="Times New Roman" w:hAnsi="Times New Roman" w:cs="Times New Roman"/>
        </w:rPr>
        <w:t xml:space="preserve"> non-oppressive, inclusive</w:t>
      </w:r>
      <w:r w:rsidR="00E309D5">
        <w:rPr>
          <w:rFonts w:ascii="Times New Roman" w:hAnsi="Times New Roman" w:cs="Times New Roman"/>
        </w:rPr>
        <w:t>,</w:t>
      </w:r>
      <w:r w:rsidR="004B6AE8">
        <w:rPr>
          <w:rFonts w:ascii="Times New Roman" w:hAnsi="Times New Roman" w:cs="Times New Roman"/>
        </w:rPr>
        <w:t xml:space="preserve"> and diverse science</w:t>
      </w:r>
      <w:r w:rsidR="00963FE6">
        <w:rPr>
          <w:rFonts w:ascii="Times New Roman" w:hAnsi="Times New Roman" w:cs="Times New Roman"/>
        </w:rPr>
        <w:t>.</w:t>
      </w:r>
      <w:r w:rsidR="00B73993">
        <w:rPr>
          <w:rFonts w:ascii="Times New Roman" w:hAnsi="Times New Roman" w:cs="Times New Roman"/>
        </w:rPr>
        <w:t xml:space="preserve"> </w:t>
      </w:r>
      <w:r w:rsidR="00A92FFD">
        <w:rPr>
          <w:rFonts w:ascii="Times New Roman" w:hAnsi="Times New Roman" w:cs="Times New Roman"/>
        </w:rPr>
        <w:t>True changes in an oppressive system can only come from those who have been oppressed, but for this</w:t>
      </w:r>
      <w:r w:rsidR="000134DF">
        <w:rPr>
          <w:rFonts w:ascii="Times New Roman" w:hAnsi="Times New Roman" w:cs="Times New Roman"/>
        </w:rPr>
        <w:t>,</w:t>
      </w:r>
      <w:r w:rsidR="00A92FFD">
        <w:rPr>
          <w:rFonts w:ascii="Times New Roman" w:hAnsi="Times New Roman" w:cs="Times New Roman"/>
        </w:rPr>
        <w:t xml:space="preserve"> t</w:t>
      </w:r>
      <w:r w:rsidR="005B38D3">
        <w:rPr>
          <w:rFonts w:ascii="Times New Roman" w:hAnsi="Times New Roman" w:cs="Times New Roman"/>
        </w:rPr>
        <w:t xml:space="preserve">he </w:t>
      </w:r>
      <w:r w:rsidR="00961EA8">
        <w:rPr>
          <w:rFonts w:ascii="Times New Roman" w:hAnsi="Times New Roman" w:cs="Times New Roman"/>
        </w:rPr>
        <w:t>G</w:t>
      </w:r>
      <w:r w:rsidR="005B38D3">
        <w:rPr>
          <w:rFonts w:ascii="Times New Roman" w:hAnsi="Times New Roman" w:cs="Times New Roman"/>
        </w:rPr>
        <w:t xml:space="preserve">lobal </w:t>
      </w:r>
      <w:r w:rsidR="000134DF">
        <w:rPr>
          <w:rFonts w:ascii="Times New Roman" w:hAnsi="Times New Roman" w:cs="Times New Roman"/>
        </w:rPr>
        <w:t>South</w:t>
      </w:r>
      <w:r w:rsidR="005B38D3">
        <w:rPr>
          <w:rFonts w:ascii="Times New Roman" w:hAnsi="Times New Roman" w:cs="Times New Roman"/>
        </w:rPr>
        <w:t xml:space="preserve"> </w:t>
      </w:r>
      <w:r w:rsidR="00A92FFD">
        <w:rPr>
          <w:rFonts w:ascii="Times New Roman" w:hAnsi="Times New Roman" w:cs="Times New Roman"/>
        </w:rPr>
        <w:t xml:space="preserve">needs </w:t>
      </w:r>
      <w:r w:rsidR="00F56F0F">
        <w:rPr>
          <w:rFonts w:ascii="Times New Roman" w:hAnsi="Times New Roman" w:cs="Times New Roman"/>
        </w:rPr>
        <w:t xml:space="preserve">a </w:t>
      </w:r>
      <w:r w:rsidR="00AC0832">
        <w:rPr>
          <w:rFonts w:ascii="Times New Roman" w:hAnsi="Times New Roman" w:cs="Times New Roman"/>
        </w:rPr>
        <w:t xml:space="preserve">room </w:t>
      </w:r>
      <w:r w:rsidR="004C1549">
        <w:rPr>
          <w:rFonts w:ascii="Times New Roman" w:hAnsi="Times New Roman" w:cs="Times New Roman"/>
        </w:rPr>
        <w:t>in</w:t>
      </w:r>
      <w:r w:rsidR="0010356A" w:rsidRPr="00335FD4">
        <w:rPr>
          <w:rFonts w:ascii="Times New Roman" w:hAnsi="Times New Roman" w:cs="Times New Roman"/>
        </w:rPr>
        <w:t xml:space="preserve"> the </w:t>
      </w:r>
      <w:r w:rsidR="0010356A">
        <w:rPr>
          <w:rFonts w:ascii="Times New Roman" w:hAnsi="Times New Roman" w:cs="Times New Roman"/>
        </w:rPr>
        <w:t xml:space="preserve">same </w:t>
      </w:r>
      <w:r w:rsidR="00F56F0F">
        <w:rPr>
          <w:rFonts w:ascii="Times New Roman" w:hAnsi="Times New Roman" w:cs="Times New Roman"/>
        </w:rPr>
        <w:t>place</w:t>
      </w:r>
      <w:r w:rsidR="00F56F0F" w:rsidRPr="00335FD4">
        <w:rPr>
          <w:rFonts w:ascii="Times New Roman" w:hAnsi="Times New Roman" w:cs="Times New Roman"/>
        </w:rPr>
        <w:t xml:space="preserve"> </w:t>
      </w:r>
      <w:r w:rsidR="00363778">
        <w:rPr>
          <w:rFonts w:ascii="Times New Roman" w:hAnsi="Times New Roman" w:cs="Times New Roman"/>
        </w:rPr>
        <w:t xml:space="preserve">the </w:t>
      </w:r>
      <w:r w:rsidR="0010356A" w:rsidRPr="00335FD4">
        <w:rPr>
          <w:rFonts w:ascii="Times New Roman" w:hAnsi="Times New Roman" w:cs="Times New Roman"/>
        </w:rPr>
        <w:t xml:space="preserve">global </w:t>
      </w:r>
      <w:r w:rsidR="005E5E7E">
        <w:rPr>
          <w:rFonts w:ascii="Times New Roman" w:hAnsi="Times New Roman" w:cs="Times New Roman"/>
        </w:rPr>
        <w:t>North</w:t>
      </w:r>
      <w:r w:rsidR="00363778">
        <w:rPr>
          <w:rFonts w:ascii="Times New Roman" w:hAnsi="Times New Roman" w:cs="Times New Roman"/>
        </w:rPr>
        <w:t xml:space="preserve"> is</w:t>
      </w:r>
      <w:r w:rsidR="005B38D3">
        <w:rPr>
          <w:rFonts w:ascii="Times New Roman" w:hAnsi="Times New Roman" w:cs="Times New Roman"/>
        </w:rPr>
        <w:t>.</w:t>
      </w:r>
    </w:p>
    <w:p w14:paraId="520964C3" w14:textId="4D6B627B" w:rsidR="00454E95" w:rsidRDefault="00454E95" w:rsidP="00335FD4">
      <w:pPr>
        <w:spacing w:line="480" w:lineRule="auto"/>
        <w:rPr>
          <w:rFonts w:ascii="Times New Roman" w:hAnsi="Times New Roman" w:cs="Times New Roman"/>
        </w:rPr>
      </w:pPr>
    </w:p>
    <w:p w14:paraId="6688AC2F" w14:textId="568A2D24" w:rsidR="007F034C" w:rsidRDefault="007F034C" w:rsidP="00335FD4">
      <w:pPr>
        <w:spacing w:line="480" w:lineRule="auto"/>
        <w:rPr>
          <w:rFonts w:ascii="Times New Roman" w:hAnsi="Times New Roman" w:cs="Times New Roman"/>
          <w:b/>
          <w:bCs/>
        </w:rPr>
      </w:pPr>
      <w:r w:rsidRPr="00736DE3">
        <w:rPr>
          <w:rFonts w:ascii="Times New Roman" w:hAnsi="Times New Roman" w:cs="Times New Roman"/>
          <w:b/>
          <w:bCs/>
        </w:rPr>
        <w:t>Data availability</w:t>
      </w:r>
    </w:p>
    <w:p w14:paraId="74A59E53" w14:textId="3B8BD993" w:rsidR="007F034C" w:rsidRPr="007F034C" w:rsidRDefault="007F034C" w:rsidP="00335FD4">
      <w:pPr>
        <w:spacing w:line="480" w:lineRule="auto"/>
        <w:rPr>
          <w:rFonts w:ascii="Times New Roman" w:hAnsi="Times New Roman" w:cs="Times New Roman"/>
        </w:rPr>
      </w:pPr>
      <w:r>
        <w:rPr>
          <w:rFonts w:ascii="Times New Roman" w:hAnsi="Times New Roman" w:cs="Times New Roman"/>
        </w:rPr>
        <w:t xml:space="preserve">All data used to produce </w:t>
      </w:r>
      <w:r w:rsidR="00BC13E4">
        <w:rPr>
          <w:rFonts w:ascii="Times New Roman" w:hAnsi="Times New Roman" w:cs="Times New Roman"/>
        </w:rPr>
        <w:t>F</w:t>
      </w:r>
      <w:r>
        <w:rPr>
          <w:rFonts w:ascii="Times New Roman" w:hAnsi="Times New Roman" w:cs="Times New Roman"/>
        </w:rPr>
        <w:t xml:space="preserve">igure 1 was collected in </w:t>
      </w:r>
      <w:r w:rsidR="004C1549">
        <w:rPr>
          <w:rFonts w:ascii="Times New Roman" w:hAnsi="Times New Roman" w:cs="Times New Roman"/>
        </w:rPr>
        <w:t xml:space="preserve">the </w:t>
      </w:r>
      <w:r>
        <w:rPr>
          <w:rFonts w:ascii="Times New Roman" w:hAnsi="Times New Roman" w:cs="Times New Roman"/>
        </w:rPr>
        <w:t xml:space="preserve">Web of Science Core collection </w:t>
      </w:r>
      <w:r w:rsidR="00A25868">
        <w:rPr>
          <w:rFonts w:ascii="Times New Roman" w:hAnsi="Times New Roman" w:cs="Times New Roman"/>
        </w:rPr>
        <w:t>between December 2022 and February 2023. All processed data is available in the link XXXX.</w:t>
      </w:r>
    </w:p>
    <w:p w14:paraId="23C8C8F2" w14:textId="77777777" w:rsidR="007F034C" w:rsidRDefault="007F034C" w:rsidP="00335FD4">
      <w:pPr>
        <w:spacing w:line="480" w:lineRule="auto"/>
        <w:rPr>
          <w:rFonts w:ascii="Times New Roman" w:hAnsi="Times New Roman" w:cs="Times New Roman"/>
        </w:rPr>
      </w:pPr>
    </w:p>
    <w:p w14:paraId="2BADFA20" w14:textId="0311F1A9" w:rsidR="00454E95" w:rsidRPr="00736DE3" w:rsidRDefault="00454E95" w:rsidP="00335FD4">
      <w:pPr>
        <w:spacing w:line="480" w:lineRule="auto"/>
        <w:rPr>
          <w:rFonts w:ascii="Times New Roman" w:hAnsi="Times New Roman" w:cs="Times New Roman"/>
          <w:b/>
          <w:bCs/>
        </w:rPr>
      </w:pPr>
      <w:commentRangeStart w:id="3"/>
      <w:commentRangeStart w:id="4"/>
      <w:r w:rsidRPr="00736DE3">
        <w:rPr>
          <w:rFonts w:ascii="Times New Roman" w:hAnsi="Times New Roman" w:cs="Times New Roman"/>
          <w:b/>
          <w:bCs/>
        </w:rPr>
        <w:t>References</w:t>
      </w:r>
      <w:commentRangeEnd w:id="3"/>
      <w:r w:rsidR="009C1ABC">
        <w:rPr>
          <w:rStyle w:val="CommentReference"/>
        </w:rPr>
        <w:commentReference w:id="3"/>
      </w:r>
      <w:commentRangeEnd w:id="4"/>
      <w:r w:rsidR="009C1ABC">
        <w:rPr>
          <w:rStyle w:val="CommentReference"/>
        </w:rPr>
        <w:commentReference w:id="4"/>
      </w:r>
    </w:p>
    <w:p w14:paraId="2F77FD09" w14:textId="77777777" w:rsidR="005E2DBF" w:rsidRPr="005E2DBF" w:rsidRDefault="00BC54F1" w:rsidP="005E2DBF">
      <w:pPr>
        <w:pStyle w:val="Bibliography"/>
        <w:rPr>
          <w:rFonts w:ascii="Times New Roman" w:hAnsi="Times New Roman" w:cs="Times New Roman"/>
        </w:rPr>
      </w:pPr>
      <w:r>
        <w:t xml:space="preserve"> </w:t>
      </w:r>
      <w:r w:rsidR="00822461">
        <w:fldChar w:fldCharType="begin"/>
      </w:r>
      <w:r w:rsidR="00822461">
        <w:instrText xml:space="preserve"> ADDIN ZOTERO_BIBL {"uncited":[],"omitted":[],"custom":[]} CSL_BIBLIOGRAPHY </w:instrText>
      </w:r>
      <w:r w:rsidR="00822461">
        <w:fldChar w:fldCharType="separate"/>
      </w:r>
      <w:r w:rsidR="005E2DBF" w:rsidRPr="005E2DBF">
        <w:rPr>
          <w:rFonts w:ascii="Times New Roman" w:hAnsi="Times New Roman" w:cs="Times New Roman"/>
        </w:rPr>
        <w:t>1.</w:t>
      </w:r>
      <w:r w:rsidR="005E2DBF" w:rsidRPr="005E2DBF">
        <w:rPr>
          <w:rFonts w:ascii="Times New Roman" w:hAnsi="Times New Roman" w:cs="Times New Roman"/>
        </w:rPr>
        <w:tab/>
        <w:t xml:space="preserve">Castro Torres, A. F. &amp; </w:t>
      </w:r>
      <w:proofErr w:type="spellStart"/>
      <w:r w:rsidR="005E2DBF" w:rsidRPr="005E2DBF">
        <w:rPr>
          <w:rFonts w:ascii="Times New Roman" w:hAnsi="Times New Roman" w:cs="Times New Roman"/>
        </w:rPr>
        <w:t>Alburez</w:t>
      </w:r>
      <w:proofErr w:type="spellEnd"/>
      <w:r w:rsidR="005E2DBF" w:rsidRPr="005E2DBF">
        <w:rPr>
          <w:rFonts w:ascii="Times New Roman" w:hAnsi="Times New Roman" w:cs="Times New Roman"/>
        </w:rPr>
        <w:t xml:space="preserve">-Gutierrez, D. North and South: Naming practices and the hidden dimension of global disparities in knowledge production. </w:t>
      </w:r>
      <w:r w:rsidR="005E2DBF" w:rsidRPr="005E2DBF">
        <w:rPr>
          <w:rFonts w:ascii="Times New Roman" w:hAnsi="Times New Roman" w:cs="Times New Roman"/>
          <w:i/>
          <w:iCs/>
        </w:rPr>
        <w:t>Proc. Natl. Acad. Sci. U.S.A.</w:t>
      </w:r>
      <w:r w:rsidR="005E2DBF" w:rsidRPr="005E2DBF">
        <w:rPr>
          <w:rFonts w:ascii="Times New Roman" w:hAnsi="Times New Roman" w:cs="Times New Roman"/>
        </w:rPr>
        <w:t xml:space="preserve"> </w:t>
      </w:r>
      <w:r w:rsidR="005E2DBF" w:rsidRPr="005E2DBF">
        <w:rPr>
          <w:rFonts w:ascii="Times New Roman" w:hAnsi="Times New Roman" w:cs="Times New Roman"/>
          <w:b/>
          <w:bCs/>
        </w:rPr>
        <w:t>119</w:t>
      </w:r>
      <w:r w:rsidR="005E2DBF" w:rsidRPr="005E2DBF">
        <w:rPr>
          <w:rFonts w:ascii="Times New Roman" w:hAnsi="Times New Roman" w:cs="Times New Roman"/>
        </w:rPr>
        <w:t>, e2119373119 (2022).</w:t>
      </w:r>
    </w:p>
    <w:p w14:paraId="29330AE0" w14:textId="77777777" w:rsidR="005E2DBF" w:rsidRPr="005E2DBF" w:rsidRDefault="005E2DBF" w:rsidP="005E2DBF">
      <w:pPr>
        <w:pStyle w:val="Bibliography"/>
        <w:rPr>
          <w:rFonts w:ascii="Times New Roman" w:hAnsi="Times New Roman" w:cs="Times New Roman"/>
        </w:rPr>
      </w:pPr>
      <w:r w:rsidRPr="005E2DBF">
        <w:rPr>
          <w:rFonts w:ascii="Times New Roman" w:hAnsi="Times New Roman" w:cs="Times New Roman"/>
        </w:rPr>
        <w:t>2.</w:t>
      </w:r>
      <w:r w:rsidRPr="005E2DBF">
        <w:rPr>
          <w:rFonts w:ascii="Times New Roman" w:hAnsi="Times New Roman" w:cs="Times New Roman"/>
        </w:rPr>
        <w:tab/>
      </w:r>
      <w:proofErr w:type="spellStart"/>
      <w:r w:rsidRPr="005E2DBF">
        <w:rPr>
          <w:rFonts w:ascii="Times New Roman" w:hAnsi="Times New Roman" w:cs="Times New Roman"/>
        </w:rPr>
        <w:t>Ergin</w:t>
      </w:r>
      <w:proofErr w:type="spellEnd"/>
      <w:r w:rsidRPr="005E2DBF">
        <w:rPr>
          <w:rFonts w:ascii="Times New Roman" w:hAnsi="Times New Roman" w:cs="Times New Roman"/>
        </w:rPr>
        <w:t xml:space="preserve">, M. &amp; </w:t>
      </w:r>
      <w:proofErr w:type="spellStart"/>
      <w:r w:rsidRPr="005E2DBF">
        <w:rPr>
          <w:rFonts w:ascii="Times New Roman" w:hAnsi="Times New Roman" w:cs="Times New Roman"/>
        </w:rPr>
        <w:t>Alkan</w:t>
      </w:r>
      <w:proofErr w:type="spellEnd"/>
      <w:r w:rsidRPr="005E2DBF">
        <w:rPr>
          <w:rFonts w:ascii="Times New Roman" w:hAnsi="Times New Roman" w:cs="Times New Roman"/>
        </w:rPr>
        <w:t xml:space="preserve">, A. Academic neo-colonialism in writing practices: Geographic markers in three journals from Japan, </w:t>
      </w:r>
      <w:proofErr w:type="gramStart"/>
      <w:r w:rsidRPr="005E2DBF">
        <w:rPr>
          <w:rFonts w:ascii="Times New Roman" w:hAnsi="Times New Roman" w:cs="Times New Roman"/>
        </w:rPr>
        <w:t>Turkey</w:t>
      </w:r>
      <w:proofErr w:type="gramEnd"/>
      <w:r w:rsidRPr="005E2DBF">
        <w:rPr>
          <w:rFonts w:ascii="Times New Roman" w:hAnsi="Times New Roman" w:cs="Times New Roman"/>
        </w:rPr>
        <w:t xml:space="preserve"> and the US. </w:t>
      </w:r>
      <w:proofErr w:type="spellStart"/>
      <w:r w:rsidRPr="005E2DBF">
        <w:rPr>
          <w:rFonts w:ascii="Times New Roman" w:hAnsi="Times New Roman" w:cs="Times New Roman"/>
          <w:i/>
          <w:iCs/>
        </w:rPr>
        <w:t>Geoforum</w:t>
      </w:r>
      <w:proofErr w:type="spellEnd"/>
      <w:r w:rsidRPr="005E2DBF">
        <w:rPr>
          <w:rFonts w:ascii="Times New Roman" w:hAnsi="Times New Roman" w:cs="Times New Roman"/>
        </w:rPr>
        <w:t xml:space="preserve"> </w:t>
      </w:r>
      <w:r w:rsidRPr="005E2DBF">
        <w:rPr>
          <w:rFonts w:ascii="Times New Roman" w:hAnsi="Times New Roman" w:cs="Times New Roman"/>
          <w:b/>
          <w:bCs/>
        </w:rPr>
        <w:t>104</w:t>
      </w:r>
      <w:r w:rsidRPr="005E2DBF">
        <w:rPr>
          <w:rFonts w:ascii="Times New Roman" w:hAnsi="Times New Roman" w:cs="Times New Roman"/>
        </w:rPr>
        <w:t>, 259–266 (2019).</w:t>
      </w:r>
    </w:p>
    <w:p w14:paraId="26350D97" w14:textId="77777777" w:rsidR="005E2DBF" w:rsidRPr="005E2DBF" w:rsidRDefault="005E2DBF" w:rsidP="005E2DBF">
      <w:pPr>
        <w:pStyle w:val="Bibliography"/>
        <w:rPr>
          <w:rFonts w:ascii="Times New Roman" w:hAnsi="Times New Roman" w:cs="Times New Roman"/>
        </w:rPr>
      </w:pPr>
      <w:r w:rsidRPr="005E2DBF">
        <w:rPr>
          <w:rFonts w:ascii="Times New Roman" w:hAnsi="Times New Roman" w:cs="Times New Roman"/>
        </w:rPr>
        <w:t>3.</w:t>
      </w:r>
      <w:r w:rsidRPr="005E2DBF">
        <w:rPr>
          <w:rFonts w:ascii="Times New Roman" w:hAnsi="Times New Roman" w:cs="Times New Roman"/>
        </w:rPr>
        <w:tab/>
      </w:r>
      <w:proofErr w:type="spellStart"/>
      <w:r w:rsidRPr="005E2DBF">
        <w:rPr>
          <w:rFonts w:ascii="Times New Roman" w:hAnsi="Times New Roman" w:cs="Times New Roman"/>
        </w:rPr>
        <w:t>Trisos</w:t>
      </w:r>
      <w:proofErr w:type="spellEnd"/>
      <w:r w:rsidRPr="005E2DBF">
        <w:rPr>
          <w:rFonts w:ascii="Times New Roman" w:hAnsi="Times New Roman" w:cs="Times New Roman"/>
        </w:rPr>
        <w:t xml:space="preserve">, C. H., Auerbach, J. &amp; </w:t>
      </w:r>
      <w:proofErr w:type="spellStart"/>
      <w:r w:rsidRPr="005E2DBF">
        <w:rPr>
          <w:rFonts w:ascii="Times New Roman" w:hAnsi="Times New Roman" w:cs="Times New Roman"/>
        </w:rPr>
        <w:t>Katti</w:t>
      </w:r>
      <w:proofErr w:type="spellEnd"/>
      <w:r w:rsidRPr="005E2DBF">
        <w:rPr>
          <w:rFonts w:ascii="Times New Roman" w:hAnsi="Times New Roman" w:cs="Times New Roman"/>
        </w:rPr>
        <w:t xml:space="preserve">, M. Decoloniality and anti-oppressive practices for a more ethical ecology. </w:t>
      </w:r>
      <w:r w:rsidRPr="005E2DBF">
        <w:rPr>
          <w:rFonts w:ascii="Times New Roman" w:hAnsi="Times New Roman" w:cs="Times New Roman"/>
          <w:i/>
          <w:iCs/>
        </w:rPr>
        <w:t>Nature Ecology &amp; Evolution</w:t>
      </w:r>
      <w:r w:rsidRPr="005E2DBF">
        <w:rPr>
          <w:rFonts w:ascii="Times New Roman" w:hAnsi="Times New Roman" w:cs="Times New Roman"/>
        </w:rPr>
        <w:t xml:space="preserve"> (2021) doi:10.1038/s41559-021-01460-w.</w:t>
      </w:r>
    </w:p>
    <w:p w14:paraId="5C572801" w14:textId="77777777" w:rsidR="005E2DBF" w:rsidRPr="005E2DBF" w:rsidRDefault="005E2DBF" w:rsidP="005E2DBF">
      <w:pPr>
        <w:pStyle w:val="Bibliography"/>
        <w:rPr>
          <w:rFonts w:ascii="Times New Roman" w:hAnsi="Times New Roman" w:cs="Times New Roman"/>
        </w:rPr>
      </w:pPr>
      <w:r w:rsidRPr="005E2DBF">
        <w:rPr>
          <w:rFonts w:ascii="Times New Roman" w:hAnsi="Times New Roman" w:cs="Times New Roman"/>
        </w:rPr>
        <w:t>4.</w:t>
      </w:r>
      <w:r w:rsidRPr="005E2DBF">
        <w:rPr>
          <w:rFonts w:ascii="Times New Roman" w:hAnsi="Times New Roman" w:cs="Times New Roman"/>
        </w:rPr>
        <w:tab/>
        <w:t xml:space="preserve">Liu, F., </w:t>
      </w:r>
      <w:proofErr w:type="spellStart"/>
      <w:r w:rsidRPr="005E2DBF">
        <w:rPr>
          <w:rFonts w:ascii="Times New Roman" w:hAnsi="Times New Roman" w:cs="Times New Roman"/>
        </w:rPr>
        <w:t>Rahwan</w:t>
      </w:r>
      <w:proofErr w:type="spellEnd"/>
      <w:r w:rsidRPr="005E2DBF">
        <w:rPr>
          <w:rFonts w:ascii="Times New Roman" w:hAnsi="Times New Roman" w:cs="Times New Roman"/>
        </w:rPr>
        <w:t xml:space="preserve">, T. &amp; </w:t>
      </w:r>
      <w:proofErr w:type="spellStart"/>
      <w:r w:rsidRPr="005E2DBF">
        <w:rPr>
          <w:rFonts w:ascii="Times New Roman" w:hAnsi="Times New Roman" w:cs="Times New Roman"/>
        </w:rPr>
        <w:t>AlShebli</w:t>
      </w:r>
      <w:proofErr w:type="spellEnd"/>
      <w:r w:rsidRPr="005E2DBF">
        <w:rPr>
          <w:rFonts w:ascii="Times New Roman" w:hAnsi="Times New Roman" w:cs="Times New Roman"/>
        </w:rPr>
        <w:t xml:space="preserve">, B. Non-White scientists appear on fewer editorial boards, spend more time under review, and receive fewer citations. </w:t>
      </w:r>
      <w:r w:rsidRPr="005E2DBF">
        <w:rPr>
          <w:rFonts w:ascii="Times New Roman" w:hAnsi="Times New Roman" w:cs="Times New Roman"/>
          <w:i/>
          <w:iCs/>
        </w:rPr>
        <w:t>Proc. Natl. Acad. Sci. U.S.A.</w:t>
      </w:r>
      <w:r w:rsidRPr="005E2DBF">
        <w:rPr>
          <w:rFonts w:ascii="Times New Roman" w:hAnsi="Times New Roman" w:cs="Times New Roman"/>
        </w:rPr>
        <w:t xml:space="preserve"> </w:t>
      </w:r>
      <w:r w:rsidRPr="005E2DBF">
        <w:rPr>
          <w:rFonts w:ascii="Times New Roman" w:hAnsi="Times New Roman" w:cs="Times New Roman"/>
          <w:b/>
          <w:bCs/>
        </w:rPr>
        <w:t>120</w:t>
      </w:r>
      <w:r w:rsidRPr="005E2DBF">
        <w:rPr>
          <w:rFonts w:ascii="Times New Roman" w:hAnsi="Times New Roman" w:cs="Times New Roman"/>
        </w:rPr>
        <w:t>, e2215324120 (2023).</w:t>
      </w:r>
    </w:p>
    <w:p w14:paraId="16A69983" w14:textId="77777777" w:rsidR="005E2DBF" w:rsidRPr="005E2DBF" w:rsidRDefault="005E2DBF" w:rsidP="005E2DBF">
      <w:pPr>
        <w:pStyle w:val="Bibliography"/>
        <w:rPr>
          <w:rFonts w:ascii="Times New Roman" w:hAnsi="Times New Roman" w:cs="Times New Roman"/>
        </w:rPr>
      </w:pPr>
      <w:r w:rsidRPr="005E2DBF">
        <w:rPr>
          <w:rFonts w:ascii="Times New Roman" w:hAnsi="Times New Roman" w:cs="Times New Roman"/>
        </w:rPr>
        <w:lastRenderedPageBreak/>
        <w:t>5.</w:t>
      </w:r>
      <w:r w:rsidRPr="005E2DBF">
        <w:rPr>
          <w:rFonts w:ascii="Times New Roman" w:hAnsi="Times New Roman" w:cs="Times New Roman"/>
        </w:rPr>
        <w:tab/>
        <w:t xml:space="preserve">Gomez, C. J., Herman, A. C. &amp; Parigi, P. Leading countries in global science increasingly receive more citations than other countries doing similar research. </w:t>
      </w:r>
      <w:r w:rsidRPr="005E2DBF">
        <w:rPr>
          <w:rFonts w:ascii="Times New Roman" w:hAnsi="Times New Roman" w:cs="Times New Roman"/>
          <w:i/>
          <w:iCs/>
        </w:rPr>
        <w:t xml:space="preserve">Nat Hum </w:t>
      </w:r>
      <w:proofErr w:type="spellStart"/>
      <w:r w:rsidRPr="005E2DBF">
        <w:rPr>
          <w:rFonts w:ascii="Times New Roman" w:hAnsi="Times New Roman" w:cs="Times New Roman"/>
          <w:i/>
          <w:iCs/>
        </w:rPr>
        <w:t>Behav</w:t>
      </w:r>
      <w:proofErr w:type="spellEnd"/>
      <w:r w:rsidRPr="005E2DBF">
        <w:rPr>
          <w:rFonts w:ascii="Times New Roman" w:hAnsi="Times New Roman" w:cs="Times New Roman"/>
        </w:rPr>
        <w:t xml:space="preserve"> </w:t>
      </w:r>
      <w:r w:rsidRPr="005E2DBF">
        <w:rPr>
          <w:rFonts w:ascii="Times New Roman" w:hAnsi="Times New Roman" w:cs="Times New Roman"/>
          <w:b/>
          <w:bCs/>
        </w:rPr>
        <w:t>6</w:t>
      </w:r>
      <w:r w:rsidRPr="005E2DBF">
        <w:rPr>
          <w:rFonts w:ascii="Times New Roman" w:hAnsi="Times New Roman" w:cs="Times New Roman"/>
        </w:rPr>
        <w:t>, 919–929 (2022).</w:t>
      </w:r>
    </w:p>
    <w:p w14:paraId="105C06B1" w14:textId="77777777" w:rsidR="005E2DBF" w:rsidRPr="005E2DBF" w:rsidRDefault="005E2DBF" w:rsidP="005E2DBF">
      <w:pPr>
        <w:pStyle w:val="Bibliography"/>
        <w:rPr>
          <w:rFonts w:ascii="Times New Roman" w:hAnsi="Times New Roman" w:cs="Times New Roman"/>
        </w:rPr>
      </w:pPr>
      <w:r w:rsidRPr="005E2DBF">
        <w:rPr>
          <w:rFonts w:ascii="Times New Roman" w:hAnsi="Times New Roman" w:cs="Times New Roman"/>
        </w:rPr>
        <w:t>6.</w:t>
      </w:r>
      <w:r w:rsidRPr="005E2DBF">
        <w:rPr>
          <w:rFonts w:ascii="Times New Roman" w:hAnsi="Times New Roman" w:cs="Times New Roman"/>
        </w:rPr>
        <w:tab/>
      </w:r>
      <w:proofErr w:type="spellStart"/>
      <w:r w:rsidRPr="005E2DBF">
        <w:rPr>
          <w:rFonts w:ascii="Times New Roman" w:hAnsi="Times New Roman" w:cs="Times New Roman"/>
        </w:rPr>
        <w:t>Ribas</w:t>
      </w:r>
      <w:proofErr w:type="spellEnd"/>
      <w:r w:rsidRPr="005E2DBF">
        <w:rPr>
          <w:rFonts w:ascii="Times New Roman" w:hAnsi="Times New Roman" w:cs="Times New Roman"/>
        </w:rPr>
        <w:t xml:space="preserve">, C. C. Escaping Darwin’s shadow: how Alfred Russel Wallace inspires Indigenous researchers. </w:t>
      </w:r>
      <w:r w:rsidRPr="005E2DBF">
        <w:rPr>
          <w:rFonts w:ascii="Times New Roman" w:hAnsi="Times New Roman" w:cs="Times New Roman"/>
          <w:i/>
          <w:iCs/>
        </w:rPr>
        <w:t>Nature</w:t>
      </w:r>
      <w:r w:rsidRPr="005E2DBF">
        <w:rPr>
          <w:rFonts w:ascii="Times New Roman" w:hAnsi="Times New Roman" w:cs="Times New Roman"/>
        </w:rPr>
        <w:t xml:space="preserve"> </w:t>
      </w:r>
      <w:r w:rsidRPr="005E2DBF">
        <w:rPr>
          <w:rFonts w:ascii="Times New Roman" w:hAnsi="Times New Roman" w:cs="Times New Roman"/>
          <w:b/>
          <w:bCs/>
        </w:rPr>
        <w:t>613</w:t>
      </w:r>
      <w:r w:rsidRPr="005E2DBF">
        <w:rPr>
          <w:rFonts w:ascii="Times New Roman" w:hAnsi="Times New Roman" w:cs="Times New Roman"/>
        </w:rPr>
        <w:t>, 24–26 (2023).</w:t>
      </w:r>
    </w:p>
    <w:p w14:paraId="35796E72" w14:textId="77777777" w:rsidR="005E2DBF" w:rsidRPr="00AB0413" w:rsidRDefault="005E2DBF" w:rsidP="005E2DBF">
      <w:pPr>
        <w:pStyle w:val="Bibliography"/>
        <w:rPr>
          <w:rFonts w:ascii="Times New Roman" w:hAnsi="Times New Roman" w:cs="Times New Roman"/>
          <w:lang w:val="pt-BR"/>
        </w:rPr>
      </w:pPr>
      <w:r w:rsidRPr="005E2DBF">
        <w:rPr>
          <w:rFonts w:ascii="Times New Roman" w:hAnsi="Times New Roman" w:cs="Times New Roman"/>
        </w:rPr>
        <w:t>7.</w:t>
      </w:r>
      <w:r w:rsidRPr="005E2DBF">
        <w:rPr>
          <w:rFonts w:ascii="Times New Roman" w:hAnsi="Times New Roman" w:cs="Times New Roman"/>
        </w:rPr>
        <w:tab/>
        <w:t xml:space="preserve">Smith, O. M. </w:t>
      </w:r>
      <w:r w:rsidRPr="005E2DBF">
        <w:rPr>
          <w:rFonts w:ascii="Times New Roman" w:hAnsi="Times New Roman" w:cs="Times New Roman"/>
          <w:i/>
          <w:iCs/>
        </w:rPr>
        <w:t>et al.</w:t>
      </w:r>
      <w:r w:rsidRPr="005E2DBF">
        <w:rPr>
          <w:rFonts w:ascii="Times New Roman" w:hAnsi="Times New Roman" w:cs="Times New Roman"/>
        </w:rPr>
        <w:t xml:space="preserve"> Peer review perpetuates barriers for historically excluded groups. </w:t>
      </w:r>
      <w:proofErr w:type="spellStart"/>
      <w:r w:rsidRPr="00AB0413">
        <w:rPr>
          <w:rFonts w:ascii="Times New Roman" w:hAnsi="Times New Roman" w:cs="Times New Roman"/>
          <w:i/>
          <w:iCs/>
          <w:lang w:val="pt-BR"/>
        </w:rPr>
        <w:t>Nature</w:t>
      </w:r>
      <w:proofErr w:type="spellEnd"/>
      <w:r w:rsidRPr="00AB0413">
        <w:rPr>
          <w:rFonts w:ascii="Times New Roman" w:hAnsi="Times New Roman" w:cs="Times New Roman"/>
          <w:i/>
          <w:iCs/>
          <w:lang w:val="pt-BR"/>
        </w:rPr>
        <w:t xml:space="preserve"> </w:t>
      </w:r>
      <w:proofErr w:type="spellStart"/>
      <w:r w:rsidRPr="00AB0413">
        <w:rPr>
          <w:rFonts w:ascii="Times New Roman" w:hAnsi="Times New Roman" w:cs="Times New Roman"/>
          <w:i/>
          <w:iCs/>
          <w:lang w:val="pt-BR"/>
        </w:rPr>
        <w:t>Ecology</w:t>
      </w:r>
      <w:proofErr w:type="spellEnd"/>
      <w:r w:rsidRPr="00AB0413">
        <w:rPr>
          <w:rFonts w:ascii="Times New Roman" w:hAnsi="Times New Roman" w:cs="Times New Roman"/>
          <w:i/>
          <w:iCs/>
          <w:lang w:val="pt-BR"/>
        </w:rPr>
        <w:t xml:space="preserve"> &amp; Evolution</w:t>
      </w:r>
      <w:r w:rsidRPr="00AB0413">
        <w:rPr>
          <w:rFonts w:ascii="Times New Roman" w:hAnsi="Times New Roman" w:cs="Times New Roman"/>
          <w:lang w:val="pt-BR"/>
        </w:rPr>
        <w:t xml:space="preserve"> (2023) doi:10.1038/s41559-023-01999-w.</w:t>
      </w:r>
    </w:p>
    <w:p w14:paraId="62709F2F" w14:textId="608FFFF2" w:rsidR="00454E95" w:rsidRPr="00AB0413" w:rsidRDefault="00822461" w:rsidP="00335FD4">
      <w:pPr>
        <w:spacing w:line="480" w:lineRule="auto"/>
        <w:rPr>
          <w:rFonts w:ascii="Times New Roman" w:hAnsi="Times New Roman" w:cs="Times New Roman"/>
          <w:lang w:val="pt-BR"/>
        </w:rPr>
      </w:pPr>
      <w:r>
        <w:rPr>
          <w:rFonts w:ascii="Times New Roman" w:hAnsi="Times New Roman" w:cs="Times New Roman"/>
        </w:rPr>
        <w:fldChar w:fldCharType="end"/>
      </w:r>
      <w:r w:rsidR="00E57F78" w:rsidRPr="00AB0413">
        <w:rPr>
          <w:rFonts w:ascii="Times New Roman" w:hAnsi="Times New Roman" w:cs="Times New Roman"/>
          <w:lang w:val="pt-BR"/>
        </w:rPr>
        <w:t>8. Freire, P</w:t>
      </w:r>
      <w:r w:rsidR="00495C4D" w:rsidRPr="00AB0413">
        <w:rPr>
          <w:rFonts w:ascii="Times New Roman" w:hAnsi="Times New Roman" w:cs="Times New Roman"/>
          <w:lang w:val="pt-BR"/>
        </w:rPr>
        <w:t>. Pedagogia do oprimido</w:t>
      </w:r>
      <w:r w:rsidR="00495C4D">
        <w:rPr>
          <w:rFonts w:ascii="Times New Roman" w:hAnsi="Times New Roman" w:cs="Times New Roman"/>
          <w:lang w:val="pt-BR"/>
        </w:rPr>
        <w:t>. São Paulo: Paz e Terra (</w:t>
      </w:r>
      <w:r w:rsidR="001171C4">
        <w:rPr>
          <w:rFonts w:ascii="Times New Roman" w:hAnsi="Times New Roman" w:cs="Times New Roman"/>
          <w:lang w:val="pt-BR"/>
        </w:rPr>
        <w:t>1974</w:t>
      </w:r>
      <w:r w:rsidR="00495C4D">
        <w:rPr>
          <w:rFonts w:ascii="Times New Roman" w:hAnsi="Times New Roman" w:cs="Times New Roman"/>
          <w:lang w:val="pt-BR"/>
        </w:rPr>
        <w:t>)</w:t>
      </w:r>
      <w:r w:rsidR="001171C4">
        <w:rPr>
          <w:rFonts w:ascii="Times New Roman" w:hAnsi="Times New Roman" w:cs="Times New Roman"/>
          <w:lang w:val="pt-BR"/>
        </w:rPr>
        <w:t xml:space="preserve">. </w:t>
      </w:r>
      <w:r w:rsidR="00206551">
        <w:rPr>
          <w:rFonts w:ascii="Times New Roman" w:hAnsi="Times New Roman" w:cs="Times New Roman"/>
          <w:lang w:val="pt-BR"/>
        </w:rPr>
        <w:t>213p.</w:t>
      </w:r>
    </w:p>
    <w:sectPr w:rsidR="00454E95" w:rsidRPr="00AB04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abriel Nakamura" w:date="2023-03-09T11:08:00Z" w:initials="GN">
    <w:p w14:paraId="55F2F752" w14:textId="377E4776" w:rsidR="00CD4658" w:rsidRDefault="00CD4658" w:rsidP="009437D9">
      <w:r>
        <w:rPr>
          <w:rStyle w:val="CommentReference"/>
        </w:rPr>
        <w:annotationRef/>
      </w:r>
      <w:r>
        <w:rPr>
          <w:color w:val="000000"/>
          <w:sz w:val="20"/>
          <w:szCs w:val="20"/>
        </w:rPr>
        <w:t>Questao de populacoes tradicionais</w:t>
      </w:r>
    </w:p>
  </w:comment>
  <w:comment w:id="3" w:author="Gabriel Nakamura" w:date="2023-03-09T11:06:00Z" w:initials="GN">
    <w:p w14:paraId="7848C9C1" w14:textId="0AF2D197" w:rsidR="009C1ABC" w:rsidRDefault="009C1ABC" w:rsidP="00BD0546">
      <w:r>
        <w:rPr>
          <w:rStyle w:val="CommentReference"/>
        </w:rPr>
        <w:annotationRef/>
      </w:r>
      <w:r>
        <w:rPr>
          <w:color w:val="000000"/>
          <w:sz w:val="20"/>
          <w:szCs w:val="20"/>
        </w:rPr>
        <w:t>global south citation</w:t>
      </w:r>
    </w:p>
  </w:comment>
  <w:comment w:id="4" w:author="Gabriel Nakamura" w:date="2023-03-09T11:07:00Z" w:initials="GN">
    <w:p w14:paraId="6F3BEB39" w14:textId="77777777" w:rsidR="009C1ABC" w:rsidRDefault="009C1ABC" w:rsidP="008A5277">
      <w:r>
        <w:rPr>
          <w:rStyle w:val="CommentReference"/>
        </w:rPr>
        <w:annotationRef/>
      </w:r>
      <w:r>
        <w:rPr>
          <w:color w:val="000000"/>
          <w:sz w:val="20"/>
          <w:szCs w:val="20"/>
        </w:rPr>
        <w:t>only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F2F752" w15:done="0"/>
  <w15:commentEx w15:paraId="7848C9C1" w15:done="0"/>
  <w15:commentEx w15:paraId="6F3BEB39" w15:paraIdParent="7848C9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3CBD" w16cex:dateUtc="2023-03-09T15:08:00Z"/>
  <w16cex:commentExtensible w16cex:durableId="27B43C4E" w16cex:dateUtc="2023-03-09T15:06:00Z"/>
  <w16cex:commentExtensible w16cex:durableId="27B43C7F" w16cex:dateUtc="2023-03-0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F2F752" w16cid:durableId="27B43CBD"/>
  <w16cid:commentId w16cid:paraId="7848C9C1" w16cid:durableId="27B43C4E"/>
  <w16cid:commentId w16cid:paraId="6F3BEB39" w16cid:durableId="27B43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56DA3" w14:textId="77777777" w:rsidR="00650F9F" w:rsidRDefault="00650F9F" w:rsidP="00B90B48">
      <w:r>
        <w:separator/>
      </w:r>
    </w:p>
  </w:endnote>
  <w:endnote w:type="continuationSeparator" w:id="0">
    <w:p w14:paraId="5F1DA3F5" w14:textId="77777777" w:rsidR="00650F9F" w:rsidRDefault="00650F9F" w:rsidP="00B90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901F3" w14:textId="77777777" w:rsidR="00650F9F" w:rsidRDefault="00650F9F" w:rsidP="00B90B48">
      <w:r>
        <w:separator/>
      </w:r>
    </w:p>
  </w:footnote>
  <w:footnote w:type="continuationSeparator" w:id="0">
    <w:p w14:paraId="2EEC6D51" w14:textId="77777777" w:rsidR="00650F9F" w:rsidRDefault="00650F9F" w:rsidP="00B90B4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NrQwNTc2NzY0sTRW0lEKTi0uzszPAykwqgUApR+3aCwAAAA="/>
  </w:docVars>
  <w:rsids>
    <w:rsidRoot w:val="00534B24"/>
    <w:rsid w:val="000134DF"/>
    <w:rsid w:val="0002087E"/>
    <w:rsid w:val="00021CBC"/>
    <w:rsid w:val="000225F5"/>
    <w:rsid w:val="00024C20"/>
    <w:rsid w:val="000268C7"/>
    <w:rsid w:val="000334AC"/>
    <w:rsid w:val="00035B94"/>
    <w:rsid w:val="0004130D"/>
    <w:rsid w:val="00045919"/>
    <w:rsid w:val="00047FDB"/>
    <w:rsid w:val="000547B6"/>
    <w:rsid w:val="00061C3A"/>
    <w:rsid w:val="00064A99"/>
    <w:rsid w:val="000767DB"/>
    <w:rsid w:val="0008150F"/>
    <w:rsid w:val="00083A28"/>
    <w:rsid w:val="00092054"/>
    <w:rsid w:val="000939B1"/>
    <w:rsid w:val="00097EE4"/>
    <w:rsid w:val="000B531C"/>
    <w:rsid w:val="000B7552"/>
    <w:rsid w:val="000C28D1"/>
    <w:rsid w:val="000C4037"/>
    <w:rsid w:val="000C4D8A"/>
    <w:rsid w:val="000C6311"/>
    <w:rsid w:val="000C75F2"/>
    <w:rsid w:val="000E0801"/>
    <w:rsid w:val="000E35A4"/>
    <w:rsid w:val="000E4F90"/>
    <w:rsid w:val="000E7917"/>
    <w:rsid w:val="000F4EB9"/>
    <w:rsid w:val="0010256E"/>
    <w:rsid w:val="0010356A"/>
    <w:rsid w:val="00114505"/>
    <w:rsid w:val="00114A69"/>
    <w:rsid w:val="00114C5F"/>
    <w:rsid w:val="001171C4"/>
    <w:rsid w:val="00123A0F"/>
    <w:rsid w:val="00132902"/>
    <w:rsid w:val="00136BEB"/>
    <w:rsid w:val="00141302"/>
    <w:rsid w:val="00147546"/>
    <w:rsid w:val="0014786E"/>
    <w:rsid w:val="001508B2"/>
    <w:rsid w:val="00150D8E"/>
    <w:rsid w:val="001556E6"/>
    <w:rsid w:val="00155C66"/>
    <w:rsid w:val="0015612B"/>
    <w:rsid w:val="001709B1"/>
    <w:rsid w:val="00183A60"/>
    <w:rsid w:val="00183F54"/>
    <w:rsid w:val="001853BA"/>
    <w:rsid w:val="0019387C"/>
    <w:rsid w:val="001940D3"/>
    <w:rsid w:val="001A71C1"/>
    <w:rsid w:val="001B04D3"/>
    <w:rsid w:val="001B0EE3"/>
    <w:rsid w:val="001B4229"/>
    <w:rsid w:val="001C6ACA"/>
    <w:rsid w:val="001D0969"/>
    <w:rsid w:val="001D248F"/>
    <w:rsid w:val="001E11CE"/>
    <w:rsid w:val="001E1451"/>
    <w:rsid w:val="0020284A"/>
    <w:rsid w:val="00206551"/>
    <w:rsid w:val="00222928"/>
    <w:rsid w:val="0023614C"/>
    <w:rsid w:val="0024354D"/>
    <w:rsid w:val="00246AFB"/>
    <w:rsid w:val="00252F71"/>
    <w:rsid w:val="00256875"/>
    <w:rsid w:val="00261384"/>
    <w:rsid w:val="00266A56"/>
    <w:rsid w:val="002770EF"/>
    <w:rsid w:val="00287542"/>
    <w:rsid w:val="0029242E"/>
    <w:rsid w:val="0029274C"/>
    <w:rsid w:val="002B06CD"/>
    <w:rsid w:val="002B63E9"/>
    <w:rsid w:val="002C4765"/>
    <w:rsid w:val="002F17A1"/>
    <w:rsid w:val="002F52B7"/>
    <w:rsid w:val="002F5EF7"/>
    <w:rsid w:val="00312E76"/>
    <w:rsid w:val="00320501"/>
    <w:rsid w:val="00321170"/>
    <w:rsid w:val="00326E73"/>
    <w:rsid w:val="00327372"/>
    <w:rsid w:val="00335FD4"/>
    <w:rsid w:val="003371C6"/>
    <w:rsid w:val="0034396E"/>
    <w:rsid w:val="0035561B"/>
    <w:rsid w:val="00355664"/>
    <w:rsid w:val="00363778"/>
    <w:rsid w:val="003766CA"/>
    <w:rsid w:val="00384D7C"/>
    <w:rsid w:val="00385E2B"/>
    <w:rsid w:val="00394359"/>
    <w:rsid w:val="003A01C7"/>
    <w:rsid w:val="003A10C1"/>
    <w:rsid w:val="003A3538"/>
    <w:rsid w:val="003B180F"/>
    <w:rsid w:val="003B33AF"/>
    <w:rsid w:val="003B3AFB"/>
    <w:rsid w:val="003C0068"/>
    <w:rsid w:val="003F05A3"/>
    <w:rsid w:val="00401DF2"/>
    <w:rsid w:val="00407CA8"/>
    <w:rsid w:val="004134BC"/>
    <w:rsid w:val="004138FB"/>
    <w:rsid w:val="00420B5F"/>
    <w:rsid w:val="00425FB6"/>
    <w:rsid w:val="00431FDA"/>
    <w:rsid w:val="00437D98"/>
    <w:rsid w:val="004402D6"/>
    <w:rsid w:val="00441618"/>
    <w:rsid w:val="00445ECE"/>
    <w:rsid w:val="004463A0"/>
    <w:rsid w:val="00454E95"/>
    <w:rsid w:val="00455E00"/>
    <w:rsid w:val="00455F95"/>
    <w:rsid w:val="004574CE"/>
    <w:rsid w:val="004609C0"/>
    <w:rsid w:val="00462052"/>
    <w:rsid w:val="0046428C"/>
    <w:rsid w:val="004663FE"/>
    <w:rsid w:val="004668F0"/>
    <w:rsid w:val="004676E0"/>
    <w:rsid w:val="004753C7"/>
    <w:rsid w:val="00491947"/>
    <w:rsid w:val="00493E77"/>
    <w:rsid w:val="00494E72"/>
    <w:rsid w:val="00495C4D"/>
    <w:rsid w:val="00496FF5"/>
    <w:rsid w:val="004978E6"/>
    <w:rsid w:val="004A59FA"/>
    <w:rsid w:val="004B0740"/>
    <w:rsid w:val="004B185B"/>
    <w:rsid w:val="004B6AE8"/>
    <w:rsid w:val="004C1549"/>
    <w:rsid w:val="004E6376"/>
    <w:rsid w:val="004E7A6D"/>
    <w:rsid w:val="004F7444"/>
    <w:rsid w:val="005009C7"/>
    <w:rsid w:val="00503743"/>
    <w:rsid w:val="00503B8F"/>
    <w:rsid w:val="00514F34"/>
    <w:rsid w:val="0051600C"/>
    <w:rsid w:val="00525C9D"/>
    <w:rsid w:val="00526CA0"/>
    <w:rsid w:val="00532A65"/>
    <w:rsid w:val="00534B24"/>
    <w:rsid w:val="005458CF"/>
    <w:rsid w:val="00552BFD"/>
    <w:rsid w:val="00555817"/>
    <w:rsid w:val="00564985"/>
    <w:rsid w:val="00570178"/>
    <w:rsid w:val="00573253"/>
    <w:rsid w:val="00575A7B"/>
    <w:rsid w:val="00580DC6"/>
    <w:rsid w:val="00592B94"/>
    <w:rsid w:val="00595FE9"/>
    <w:rsid w:val="005A1037"/>
    <w:rsid w:val="005A1B7F"/>
    <w:rsid w:val="005A4AF0"/>
    <w:rsid w:val="005A78E7"/>
    <w:rsid w:val="005A79D4"/>
    <w:rsid w:val="005A7DB6"/>
    <w:rsid w:val="005B38D3"/>
    <w:rsid w:val="005B3F00"/>
    <w:rsid w:val="005B401E"/>
    <w:rsid w:val="005B498A"/>
    <w:rsid w:val="005C0CBB"/>
    <w:rsid w:val="005C2C37"/>
    <w:rsid w:val="005C710F"/>
    <w:rsid w:val="005C76C5"/>
    <w:rsid w:val="005D29B8"/>
    <w:rsid w:val="005D6954"/>
    <w:rsid w:val="005E2DBF"/>
    <w:rsid w:val="005E3480"/>
    <w:rsid w:val="005E5E7E"/>
    <w:rsid w:val="005F3B8C"/>
    <w:rsid w:val="0062526E"/>
    <w:rsid w:val="00625EA4"/>
    <w:rsid w:val="00633653"/>
    <w:rsid w:val="006379E9"/>
    <w:rsid w:val="00644916"/>
    <w:rsid w:val="00650F9F"/>
    <w:rsid w:val="006514D4"/>
    <w:rsid w:val="00652BEF"/>
    <w:rsid w:val="00665A6B"/>
    <w:rsid w:val="00666983"/>
    <w:rsid w:val="00672D6C"/>
    <w:rsid w:val="0067448A"/>
    <w:rsid w:val="00674802"/>
    <w:rsid w:val="00676430"/>
    <w:rsid w:val="0068688D"/>
    <w:rsid w:val="00686D9A"/>
    <w:rsid w:val="006B3C2A"/>
    <w:rsid w:val="006B75C7"/>
    <w:rsid w:val="006C378F"/>
    <w:rsid w:val="006C54B1"/>
    <w:rsid w:val="006D1CB5"/>
    <w:rsid w:val="006D23B1"/>
    <w:rsid w:val="006D3BD0"/>
    <w:rsid w:val="006E40F3"/>
    <w:rsid w:val="00705CC4"/>
    <w:rsid w:val="007147DE"/>
    <w:rsid w:val="00716568"/>
    <w:rsid w:val="00723183"/>
    <w:rsid w:val="007334B2"/>
    <w:rsid w:val="00736DE3"/>
    <w:rsid w:val="00744C95"/>
    <w:rsid w:val="007458EA"/>
    <w:rsid w:val="00747C21"/>
    <w:rsid w:val="00754125"/>
    <w:rsid w:val="0076537D"/>
    <w:rsid w:val="007669B0"/>
    <w:rsid w:val="00774747"/>
    <w:rsid w:val="00775162"/>
    <w:rsid w:val="00781D4C"/>
    <w:rsid w:val="0078223D"/>
    <w:rsid w:val="00787ADC"/>
    <w:rsid w:val="00797197"/>
    <w:rsid w:val="007A27D0"/>
    <w:rsid w:val="007A28A6"/>
    <w:rsid w:val="007B2AED"/>
    <w:rsid w:val="007F034C"/>
    <w:rsid w:val="007F08F1"/>
    <w:rsid w:val="007F1278"/>
    <w:rsid w:val="007F3CBF"/>
    <w:rsid w:val="00802661"/>
    <w:rsid w:val="008065BC"/>
    <w:rsid w:val="00817911"/>
    <w:rsid w:val="00820CDD"/>
    <w:rsid w:val="00822461"/>
    <w:rsid w:val="00835E14"/>
    <w:rsid w:val="0083692D"/>
    <w:rsid w:val="00853549"/>
    <w:rsid w:val="00854D5C"/>
    <w:rsid w:val="0086481E"/>
    <w:rsid w:val="008657F4"/>
    <w:rsid w:val="00867608"/>
    <w:rsid w:val="008713B6"/>
    <w:rsid w:val="008865C0"/>
    <w:rsid w:val="0089466B"/>
    <w:rsid w:val="008A1E20"/>
    <w:rsid w:val="008A56CE"/>
    <w:rsid w:val="008A6E68"/>
    <w:rsid w:val="008C5DED"/>
    <w:rsid w:val="008D53BB"/>
    <w:rsid w:val="008D5FCB"/>
    <w:rsid w:val="008D699A"/>
    <w:rsid w:val="008E197A"/>
    <w:rsid w:val="008E2F52"/>
    <w:rsid w:val="008F1E6B"/>
    <w:rsid w:val="008F2D56"/>
    <w:rsid w:val="009013CA"/>
    <w:rsid w:val="00903FA9"/>
    <w:rsid w:val="009048F7"/>
    <w:rsid w:val="00906F37"/>
    <w:rsid w:val="00921067"/>
    <w:rsid w:val="00923E25"/>
    <w:rsid w:val="00932145"/>
    <w:rsid w:val="00936727"/>
    <w:rsid w:val="009414D4"/>
    <w:rsid w:val="00961EA8"/>
    <w:rsid w:val="00963FE6"/>
    <w:rsid w:val="009666F0"/>
    <w:rsid w:val="009716FE"/>
    <w:rsid w:val="00976912"/>
    <w:rsid w:val="0098020A"/>
    <w:rsid w:val="009812D3"/>
    <w:rsid w:val="00986DB4"/>
    <w:rsid w:val="009A04D7"/>
    <w:rsid w:val="009A7CD2"/>
    <w:rsid w:val="009C1ABC"/>
    <w:rsid w:val="009C6BE1"/>
    <w:rsid w:val="009D6BA5"/>
    <w:rsid w:val="009F1CAF"/>
    <w:rsid w:val="00A00ED5"/>
    <w:rsid w:val="00A243B5"/>
    <w:rsid w:val="00A24477"/>
    <w:rsid w:val="00A25868"/>
    <w:rsid w:val="00A30B55"/>
    <w:rsid w:val="00A41FA2"/>
    <w:rsid w:val="00A4648B"/>
    <w:rsid w:val="00A521BE"/>
    <w:rsid w:val="00A52C45"/>
    <w:rsid w:val="00A534AA"/>
    <w:rsid w:val="00A63F49"/>
    <w:rsid w:val="00A67D4F"/>
    <w:rsid w:val="00A700DD"/>
    <w:rsid w:val="00A92E1C"/>
    <w:rsid w:val="00A92FFD"/>
    <w:rsid w:val="00AA78F3"/>
    <w:rsid w:val="00AB0413"/>
    <w:rsid w:val="00AC0832"/>
    <w:rsid w:val="00AC1E98"/>
    <w:rsid w:val="00AC640E"/>
    <w:rsid w:val="00AD34A2"/>
    <w:rsid w:val="00AE43AF"/>
    <w:rsid w:val="00AE59A1"/>
    <w:rsid w:val="00AE664D"/>
    <w:rsid w:val="00AF5DC6"/>
    <w:rsid w:val="00B05FEA"/>
    <w:rsid w:val="00B06B74"/>
    <w:rsid w:val="00B1770C"/>
    <w:rsid w:val="00B248BD"/>
    <w:rsid w:val="00B34C09"/>
    <w:rsid w:val="00B57595"/>
    <w:rsid w:val="00B575E3"/>
    <w:rsid w:val="00B60801"/>
    <w:rsid w:val="00B73993"/>
    <w:rsid w:val="00B80F35"/>
    <w:rsid w:val="00B87A56"/>
    <w:rsid w:val="00B90B48"/>
    <w:rsid w:val="00B95C27"/>
    <w:rsid w:val="00B970C4"/>
    <w:rsid w:val="00BB51AA"/>
    <w:rsid w:val="00BC13E4"/>
    <w:rsid w:val="00BC54F1"/>
    <w:rsid w:val="00BD4729"/>
    <w:rsid w:val="00BD5919"/>
    <w:rsid w:val="00BF6A17"/>
    <w:rsid w:val="00C05D97"/>
    <w:rsid w:val="00C10356"/>
    <w:rsid w:val="00C120F2"/>
    <w:rsid w:val="00C22AFA"/>
    <w:rsid w:val="00C24B92"/>
    <w:rsid w:val="00C27F5E"/>
    <w:rsid w:val="00C41CBC"/>
    <w:rsid w:val="00C43246"/>
    <w:rsid w:val="00C55296"/>
    <w:rsid w:val="00C5798F"/>
    <w:rsid w:val="00C612F2"/>
    <w:rsid w:val="00C64CCB"/>
    <w:rsid w:val="00C726DA"/>
    <w:rsid w:val="00C72728"/>
    <w:rsid w:val="00C77251"/>
    <w:rsid w:val="00C81D63"/>
    <w:rsid w:val="00C96FD2"/>
    <w:rsid w:val="00C97224"/>
    <w:rsid w:val="00CA0733"/>
    <w:rsid w:val="00CA0AC4"/>
    <w:rsid w:val="00CA211C"/>
    <w:rsid w:val="00CA23DB"/>
    <w:rsid w:val="00CA47F3"/>
    <w:rsid w:val="00CA4AD8"/>
    <w:rsid w:val="00CC681A"/>
    <w:rsid w:val="00CC7673"/>
    <w:rsid w:val="00CD1839"/>
    <w:rsid w:val="00CD4658"/>
    <w:rsid w:val="00CD7428"/>
    <w:rsid w:val="00CF4D42"/>
    <w:rsid w:val="00D10ED7"/>
    <w:rsid w:val="00D1585E"/>
    <w:rsid w:val="00D16BE9"/>
    <w:rsid w:val="00D277D4"/>
    <w:rsid w:val="00D27A6A"/>
    <w:rsid w:val="00D30FE0"/>
    <w:rsid w:val="00D3227E"/>
    <w:rsid w:val="00D349E5"/>
    <w:rsid w:val="00D45DD1"/>
    <w:rsid w:val="00D6202F"/>
    <w:rsid w:val="00D6772C"/>
    <w:rsid w:val="00D720FF"/>
    <w:rsid w:val="00D8465C"/>
    <w:rsid w:val="00D965CB"/>
    <w:rsid w:val="00DB1C0E"/>
    <w:rsid w:val="00DB6B04"/>
    <w:rsid w:val="00DD22B9"/>
    <w:rsid w:val="00DD743C"/>
    <w:rsid w:val="00DE23F5"/>
    <w:rsid w:val="00DE50E0"/>
    <w:rsid w:val="00DE68A2"/>
    <w:rsid w:val="00DF32EA"/>
    <w:rsid w:val="00E01176"/>
    <w:rsid w:val="00E01274"/>
    <w:rsid w:val="00E01AE0"/>
    <w:rsid w:val="00E03442"/>
    <w:rsid w:val="00E04AD1"/>
    <w:rsid w:val="00E057F9"/>
    <w:rsid w:val="00E1351A"/>
    <w:rsid w:val="00E14C69"/>
    <w:rsid w:val="00E23783"/>
    <w:rsid w:val="00E309D5"/>
    <w:rsid w:val="00E3307D"/>
    <w:rsid w:val="00E45B53"/>
    <w:rsid w:val="00E47329"/>
    <w:rsid w:val="00E47F41"/>
    <w:rsid w:val="00E52060"/>
    <w:rsid w:val="00E57F78"/>
    <w:rsid w:val="00E61B64"/>
    <w:rsid w:val="00E6431F"/>
    <w:rsid w:val="00E72B88"/>
    <w:rsid w:val="00E74E2E"/>
    <w:rsid w:val="00E76DC2"/>
    <w:rsid w:val="00E91054"/>
    <w:rsid w:val="00E91CA6"/>
    <w:rsid w:val="00E951F6"/>
    <w:rsid w:val="00EA1B87"/>
    <w:rsid w:val="00EA4309"/>
    <w:rsid w:val="00EA7E54"/>
    <w:rsid w:val="00EC5649"/>
    <w:rsid w:val="00ED6CA2"/>
    <w:rsid w:val="00EE177B"/>
    <w:rsid w:val="00EE303E"/>
    <w:rsid w:val="00F01AC2"/>
    <w:rsid w:val="00F01C3B"/>
    <w:rsid w:val="00F07E99"/>
    <w:rsid w:val="00F1710E"/>
    <w:rsid w:val="00F178A7"/>
    <w:rsid w:val="00F206BE"/>
    <w:rsid w:val="00F20F0D"/>
    <w:rsid w:val="00F23429"/>
    <w:rsid w:val="00F35B64"/>
    <w:rsid w:val="00F53232"/>
    <w:rsid w:val="00F561D8"/>
    <w:rsid w:val="00F56F0F"/>
    <w:rsid w:val="00F613F5"/>
    <w:rsid w:val="00F63228"/>
    <w:rsid w:val="00F71CF6"/>
    <w:rsid w:val="00F92CEC"/>
    <w:rsid w:val="00FA3BCB"/>
    <w:rsid w:val="00FC21BC"/>
    <w:rsid w:val="00FC47C4"/>
    <w:rsid w:val="00FC6A0D"/>
    <w:rsid w:val="00FC7C5F"/>
    <w:rsid w:val="00FE0A57"/>
    <w:rsid w:val="00FF2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46A4"/>
  <w15:chartTrackingRefBased/>
  <w15:docId w15:val="{71494A21-D1D6-E84D-8593-9B697F4B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B48"/>
    <w:pPr>
      <w:tabs>
        <w:tab w:val="center" w:pos="4680"/>
        <w:tab w:val="right" w:pos="9360"/>
      </w:tabs>
    </w:pPr>
  </w:style>
  <w:style w:type="character" w:customStyle="1" w:styleId="HeaderChar">
    <w:name w:val="Header Char"/>
    <w:basedOn w:val="DefaultParagraphFont"/>
    <w:link w:val="Header"/>
    <w:uiPriority w:val="99"/>
    <w:rsid w:val="00B90B48"/>
  </w:style>
  <w:style w:type="paragraph" w:styleId="Footer">
    <w:name w:val="footer"/>
    <w:basedOn w:val="Normal"/>
    <w:link w:val="FooterChar"/>
    <w:uiPriority w:val="99"/>
    <w:unhideWhenUsed/>
    <w:rsid w:val="00B90B48"/>
    <w:pPr>
      <w:tabs>
        <w:tab w:val="center" w:pos="4680"/>
        <w:tab w:val="right" w:pos="9360"/>
      </w:tabs>
    </w:pPr>
  </w:style>
  <w:style w:type="character" w:customStyle="1" w:styleId="FooterChar">
    <w:name w:val="Footer Char"/>
    <w:basedOn w:val="DefaultParagraphFont"/>
    <w:link w:val="Footer"/>
    <w:uiPriority w:val="99"/>
    <w:rsid w:val="00B90B48"/>
  </w:style>
  <w:style w:type="character" w:styleId="CommentReference">
    <w:name w:val="annotation reference"/>
    <w:basedOn w:val="DefaultParagraphFont"/>
    <w:uiPriority w:val="99"/>
    <w:semiHidden/>
    <w:unhideWhenUsed/>
    <w:rsid w:val="000C4037"/>
    <w:rPr>
      <w:sz w:val="16"/>
      <w:szCs w:val="16"/>
    </w:rPr>
  </w:style>
  <w:style w:type="paragraph" w:styleId="CommentText">
    <w:name w:val="annotation text"/>
    <w:basedOn w:val="Normal"/>
    <w:link w:val="CommentTextChar"/>
    <w:uiPriority w:val="99"/>
    <w:unhideWhenUsed/>
    <w:rsid w:val="000C4037"/>
    <w:rPr>
      <w:sz w:val="20"/>
      <w:szCs w:val="20"/>
    </w:rPr>
  </w:style>
  <w:style w:type="character" w:customStyle="1" w:styleId="CommentTextChar">
    <w:name w:val="Comment Text Char"/>
    <w:basedOn w:val="DefaultParagraphFont"/>
    <w:link w:val="CommentText"/>
    <w:uiPriority w:val="99"/>
    <w:rsid w:val="000C4037"/>
    <w:rPr>
      <w:sz w:val="20"/>
      <w:szCs w:val="20"/>
    </w:rPr>
  </w:style>
  <w:style w:type="paragraph" w:styleId="CommentSubject">
    <w:name w:val="annotation subject"/>
    <w:basedOn w:val="CommentText"/>
    <w:next w:val="CommentText"/>
    <w:link w:val="CommentSubjectChar"/>
    <w:uiPriority w:val="99"/>
    <w:semiHidden/>
    <w:unhideWhenUsed/>
    <w:rsid w:val="000C4037"/>
    <w:rPr>
      <w:b/>
      <w:bCs/>
    </w:rPr>
  </w:style>
  <w:style w:type="character" w:customStyle="1" w:styleId="CommentSubjectChar">
    <w:name w:val="Comment Subject Char"/>
    <w:basedOn w:val="CommentTextChar"/>
    <w:link w:val="CommentSubject"/>
    <w:uiPriority w:val="99"/>
    <w:semiHidden/>
    <w:rsid w:val="000C4037"/>
    <w:rPr>
      <w:b/>
      <w:bCs/>
      <w:sz w:val="20"/>
      <w:szCs w:val="20"/>
    </w:rPr>
  </w:style>
  <w:style w:type="paragraph" w:styleId="Revision">
    <w:name w:val="Revision"/>
    <w:hidden/>
    <w:uiPriority w:val="99"/>
    <w:semiHidden/>
    <w:rsid w:val="00E47F41"/>
  </w:style>
  <w:style w:type="paragraph" w:styleId="Bibliography">
    <w:name w:val="Bibliography"/>
    <w:basedOn w:val="Normal"/>
    <w:next w:val="Normal"/>
    <w:uiPriority w:val="37"/>
    <w:unhideWhenUsed/>
    <w:rsid w:val="00454E95"/>
    <w:pPr>
      <w:tabs>
        <w:tab w:val="left" w:pos="260"/>
      </w:tabs>
      <w:spacing w:line="480" w:lineRule="auto"/>
      <w:ind w:left="264" w:hanging="264"/>
    </w:pPr>
  </w:style>
  <w:style w:type="character" w:styleId="Hyperlink">
    <w:name w:val="Hyperlink"/>
    <w:basedOn w:val="DefaultParagraphFont"/>
    <w:uiPriority w:val="99"/>
    <w:unhideWhenUsed/>
    <w:rsid w:val="00021CBC"/>
    <w:rPr>
      <w:color w:val="0563C1" w:themeColor="hyperlink"/>
      <w:u w:val="single"/>
    </w:rPr>
  </w:style>
  <w:style w:type="character" w:styleId="UnresolvedMention">
    <w:name w:val="Unresolved Mention"/>
    <w:basedOn w:val="DefaultParagraphFont"/>
    <w:uiPriority w:val="99"/>
    <w:semiHidden/>
    <w:unhideWhenUsed/>
    <w:rsid w:val="00021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C0CF4C-F9E8-2F48-9D78-C5C3CBA80CE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178</TotalTime>
  <Pages>9</Pages>
  <Words>5330</Words>
  <Characters>29266</Characters>
  <Application>Microsoft Office Word</Application>
  <DocSecurity>0</DocSecurity>
  <Lines>443</Lines>
  <Paragraphs>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145</cp:revision>
  <dcterms:created xsi:type="dcterms:W3CDTF">2023-03-09T20:16:00Z</dcterms:created>
  <dcterms:modified xsi:type="dcterms:W3CDTF">2023-03-29T15:04:00Z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id="jrJ9FeMs"/&gt;&lt;style id="http://www.zotero.org/styles/nature" hasBibliography="1" bibliographyStyleHasBeenSet="1"/&gt;&lt;prefs&gt;&lt;pref name="fieldType" value="Field"/&gt;&lt;/prefs&gt;&lt;/data&gt;</vt:lpwstr>
  </property>
  <property fmtid="{D5CDD505-2E9C-101B-9397-08002B2CF9AE}" pid="3" name="grammarly_documentId">
    <vt:lpwstr>documentId_4457</vt:lpwstr>
  </property>
  <property fmtid="{D5CDD505-2E9C-101B-9397-08002B2CF9AE}" pid="4" name="grammarly_documentContext">
    <vt:lpwstr>{"goals":[],"domain":"general","emotions":[],"dialect":"american"}</vt:lpwstr>
  </property>
</Properties>
</file>