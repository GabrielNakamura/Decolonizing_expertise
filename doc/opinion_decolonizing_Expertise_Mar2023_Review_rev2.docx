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E4BC"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b/>
          <w:bCs/>
          <w:lang w:val="en-US"/>
        </w:rPr>
        <w:t>Title</w:t>
      </w:r>
      <w:r w:rsidRPr="00E834F0">
        <w:rPr>
          <w:rFonts w:ascii="Times New Roman" w:hAnsi="Times New Roman"/>
          <w:lang w:val="en-US"/>
        </w:rPr>
        <w:t>: Three pathways to better recognize the expertise of Global South researchers</w:t>
      </w:r>
      <w:r w:rsidRPr="00E834F0">
        <w:rPr>
          <w:rFonts w:ascii="Times New Roman" w:hAnsi="Times New Roman"/>
          <w:lang w:val="en-US"/>
        </w:rPr>
        <w:br/>
      </w:r>
    </w:p>
    <w:p w14:paraId="1AC9E4BD" w14:textId="24733174"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Gabriel Nakamura</w:t>
      </w:r>
      <w:r w:rsidRPr="00A10B84">
        <w:rPr>
          <w:rFonts w:ascii="Times New Roman" w:hAnsi="Times New Roman"/>
          <w:vertAlign w:val="superscript"/>
          <w:lang w:val="pt-BR"/>
        </w:rPr>
        <w:t>1</w:t>
      </w:r>
      <w:ins w:id="0" w:author="Gabriel Nakamura" w:date="2023-07-21T12:00:00Z">
        <w:r w:rsidR="00C56E27">
          <w:rPr>
            <w:rFonts w:ascii="Times New Roman" w:hAnsi="Times New Roman"/>
            <w:vertAlign w:val="superscript"/>
            <w:lang w:val="pt-BR"/>
          </w:rPr>
          <w:t>*</w:t>
        </w:r>
      </w:ins>
      <w:r w:rsidRPr="00A10B84">
        <w:rPr>
          <w:rFonts w:ascii="Times New Roman" w:hAnsi="Times New Roman"/>
          <w:lang w:val="pt-BR"/>
        </w:rPr>
        <w:t>, Bruno Eleres Soares</w:t>
      </w:r>
      <w:r w:rsidRPr="00A10B84">
        <w:rPr>
          <w:rFonts w:ascii="Times New Roman" w:hAnsi="Times New Roman"/>
          <w:vertAlign w:val="superscript"/>
          <w:lang w:val="pt-BR"/>
        </w:rPr>
        <w:t>2</w:t>
      </w:r>
      <w:r w:rsidRPr="00A10B84">
        <w:rPr>
          <w:rFonts w:ascii="Times New Roman" w:hAnsi="Times New Roman"/>
          <w:lang w:val="pt-BR"/>
        </w:rPr>
        <w:t xml:space="preserve">, Valério </w:t>
      </w:r>
      <w:r w:rsidRPr="00C300F4">
        <w:rPr>
          <w:rFonts w:ascii="Times New Roman" w:hAnsi="Times New Roman"/>
          <w:color w:val="FF0000"/>
          <w:lang w:val="pt-BR"/>
        </w:rPr>
        <w:t>D</w:t>
      </w:r>
      <w:r w:rsidR="00C63F89" w:rsidRPr="00C300F4">
        <w:rPr>
          <w:rFonts w:ascii="Times New Roman" w:hAnsi="Times New Roman"/>
          <w:color w:val="FF0000"/>
          <w:lang w:val="pt-BR"/>
        </w:rPr>
        <w:t>.</w:t>
      </w:r>
      <w:r w:rsidRPr="00A10B84">
        <w:rPr>
          <w:rFonts w:ascii="Times New Roman" w:hAnsi="Times New Roman"/>
          <w:lang w:val="pt-BR"/>
        </w:rPr>
        <w:t xml:space="preserve"> Pillar</w:t>
      </w:r>
      <w:r w:rsidRPr="00A10B84">
        <w:rPr>
          <w:rFonts w:ascii="Times New Roman" w:hAnsi="Times New Roman"/>
          <w:vertAlign w:val="superscript"/>
          <w:lang w:val="pt-BR"/>
        </w:rPr>
        <w:t>3</w:t>
      </w:r>
      <w:r w:rsidRPr="00A10B84">
        <w:rPr>
          <w:rFonts w:ascii="Times New Roman" w:hAnsi="Times New Roman"/>
          <w:lang w:val="pt-BR"/>
        </w:rPr>
        <w:t>, José Alexandre Felizola Diniz-Filho</w:t>
      </w:r>
      <w:r w:rsidRPr="00A10B84">
        <w:rPr>
          <w:rFonts w:ascii="Times New Roman" w:hAnsi="Times New Roman"/>
          <w:vertAlign w:val="superscript"/>
          <w:lang w:val="pt-BR"/>
        </w:rPr>
        <w:t>4</w:t>
      </w:r>
      <w:r w:rsidRPr="00A10B84">
        <w:rPr>
          <w:rFonts w:ascii="Times New Roman" w:hAnsi="Times New Roman"/>
          <w:lang w:val="pt-BR"/>
        </w:rPr>
        <w:t xml:space="preserve"> and Leandro Duarte</w:t>
      </w:r>
      <w:r w:rsidRPr="00A10B84">
        <w:rPr>
          <w:rFonts w:ascii="Times New Roman" w:hAnsi="Times New Roman"/>
          <w:vertAlign w:val="superscript"/>
          <w:lang w:val="pt-BR"/>
        </w:rPr>
        <w:t>3</w:t>
      </w:r>
    </w:p>
    <w:p w14:paraId="1AC9E4BE" w14:textId="77777777" w:rsidR="00A06950" w:rsidRPr="00A10B84"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 xml:space="preserve">1- National Institute of Science and Technology – </w:t>
      </w:r>
      <w:r w:rsidRPr="00A10B84">
        <w:rPr>
          <w:rFonts w:ascii="Times New Roman" w:hAnsi="Times New Roman"/>
          <w:lang w:val="en-US"/>
        </w:rPr>
        <w:t>Ecology, Evolution and Conservation Biology, Universidade Federal de Goi</w:t>
      </w:r>
      <w:r w:rsidRPr="00E834F0">
        <w:rPr>
          <w:rFonts w:ascii="Times New Roman" w:hAnsi="Times New Roman"/>
          <w:lang w:val="en-US"/>
        </w:rPr>
        <w:t>ás, Goiâ</w:t>
      </w:r>
      <w:r w:rsidRPr="00A10B84">
        <w:rPr>
          <w:rFonts w:ascii="Times New Roman" w:hAnsi="Times New Roman"/>
          <w:lang w:val="en-US"/>
        </w:rPr>
        <w:t>nia, Brazil</w:t>
      </w:r>
    </w:p>
    <w:p w14:paraId="1AC9E4BF"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2 </w:t>
      </w:r>
      <w:r w:rsidRPr="00E834F0">
        <w:rPr>
          <w:rFonts w:ascii="Times New Roman" w:hAnsi="Times New Roman"/>
          <w:lang w:val="en-US"/>
        </w:rPr>
        <w:t>– University of Toronto-Scarborough, Toronto, Canada</w:t>
      </w:r>
    </w:p>
    <w:p w14:paraId="1AC9E4C0" w14:textId="77777777" w:rsidR="00A06950" w:rsidRPr="00A10B84" w:rsidRDefault="005C4229">
      <w:pPr>
        <w:pStyle w:val="Body"/>
        <w:spacing w:line="480" w:lineRule="auto"/>
        <w:rPr>
          <w:rFonts w:ascii="Times New Roman" w:eastAsia="Times New Roman" w:hAnsi="Times New Roman" w:cs="Times New Roman"/>
          <w:lang w:val="pt-BR"/>
        </w:rPr>
      </w:pPr>
      <w:r w:rsidRPr="00A10B84">
        <w:rPr>
          <w:rFonts w:ascii="Times New Roman" w:hAnsi="Times New Roman"/>
          <w:lang w:val="pt-BR"/>
        </w:rPr>
        <w:t>3 – Universidade Federal do Rio Grande do Sul, Ecology Department, Porto Alegre, Brazil</w:t>
      </w:r>
    </w:p>
    <w:p w14:paraId="1AC9E4C1" w14:textId="77777777" w:rsidR="00A06950" w:rsidRPr="00A10B84" w:rsidRDefault="005C4229">
      <w:pPr>
        <w:pStyle w:val="Body"/>
        <w:spacing w:line="480" w:lineRule="auto"/>
        <w:rPr>
          <w:rFonts w:ascii="Times New Roman" w:eastAsia="Times New Roman" w:hAnsi="Times New Roman" w:cs="Times New Roman"/>
          <w:lang w:val="en-US"/>
        </w:rPr>
      </w:pPr>
      <w:r w:rsidRPr="00A10B84">
        <w:rPr>
          <w:rFonts w:ascii="Times New Roman" w:hAnsi="Times New Roman"/>
          <w:lang w:val="en-US"/>
        </w:rPr>
        <w:t xml:space="preserve">4 </w:t>
      </w:r>
      <w:r w:rsidRPr="00E834F0">
        <w:rPr>
          <w:rFonts w:ascii="Times New Roman" w:hAnsi="Times New Roman"/>
          <w:lang w:val="en-US"/>
        </w:rPr>
        <w:t xml:space="preserve">– </w:t>
      </w:r>
      <w:r w:rsidRPr="00A10B84">
        <w:rPr>
          <w:rFonts w:ascii="Times New Roman" w:hAnsi="Times New Roman"/>
          <w:lang w:val="en-US"/>
        </w:rPr>
        <w:t>Universidade Federal de Goi</w:t>
      </w:r>
      <w:r w:rsidRPr="00E834F0">
        <w:rPr>
          <w:rFonts w:ascii="Times New Roman" w:hAnsi="Times New Roman"/>
          <w:lang w:val="en-US"/>
        </w:rPr>
        <w:t>ás, Ecology and Evolution Department, Goiâ</w:t>
      </w:r>
      <w:r w:rsidRPr="00A10B84">
        <w:rPr>
          <w:rFonts w:ascii="Times New Roman" w:hAnsi="Times New Roman"/>
          <w:lang w:val="en-US"/>
        </w:rPr>
        <w:t>nia, Brazil.</w:t>
      </w:r>
    </w:p>
    <w:p w14:paraId="1AC9E4C2" w14:textId="78DD2CF6" w:rsidR="00A06950" w:rsidRPr="00A10B84" w:rsidRDefault="00C56E27">
      <w:pPr>
        <w:pStyle w:val="Body"/>
        <w:spacing w:line="480" w:lineRule="auto"/>
        <w:rPr>
          <w:rFonts w:ascii="Times New Roman" w:eastAsia="Times New Roman" w:hAnsi="Times New Roman" w:cs="Times New Roman"/>
          <w:lang w:val="en-US"/>
        </w:rPr>
      </w:pPr>
      <w:ins w:id="1" w:author="Gabriel Nakamura" w:date="2023-07-21T12:00:00Z">
        <w:r>
          <w:rPr>
            <w:rFonts w:ascii="Times New Roman" w:eastAsia="Times New Roman" w:hAnsi="Times New Roman" w:cs="Times New Roman"/>
            <w:lang w:val="en-US"/>
          </w:rPr>
          <w:t>*corresponding author: gabriel.nakamura.souza@gmail.com</w:t>
        </w:r>
      </w:ins>
    </w:p>
    <w:p w14:paraId="1AC9E4C3" w14:textId="7A49875B" w:rsidR="00A06950" w:rsidRPr="00A10B84" w:rsidRDefault="005C4229">
      <w:pPr>
        <w:pStyle w:val="Body"/>
        <w:spacing w:line="480" w:lineRule="auto"/>
        <w:rPr>
          <w:rFonts w:ascii="Times New Roman" w:eastAsia="Times New Roman" w:hAnsi="Times New Roman" w:cs="Times New Roman"/>
          <w:b/>
          <w:bCs/>
          <w:lang w:val="en-US"/>
        </w:rPr>
      </w:pPr>
      <w:del w:id="2" w:author="Gabriel Nakamura" w:date="2023-07-21T17:37:00Z">
        <w:r w:rsidRPr="00E834F0" w:rsidDel="004D7855">
          <w:rPr>
            <w:rFonts w:ascii="Times New Roman" w:hAnsi="Times New Roman"/>
            <w:b/>
            <w:bCs/>
            <w:lang w:val="en-US"/>
          </w:rPr>
          <w:delText>Summary</w:delText>
        </w:r>
      </w:del>
      <w:ins w:id="3" w:author="Gabriel Nakamura" w:date="2023-07-21T17:37:00Z">
        <w:r w:rsidR="004D7855">
          <w:rPr>
            <w:rFonts w:ascii="Times New Roman" w:hAnsi="Times New Roman"/>
            <w:b/>
            <w:bCs/>
            <w:lang w:val="en-US"/>
          </w:rPr>
          <w:t>Abstract</w:t>
        </w:r>
      </w:ins>
      <w:del w:id="4" w:author="Gabriel Nakamura" w:date="2023-07-21T17:37:00Z">
        <w:r w:rsidRPr="00E834F0" w:rsidDel="004D7855">
          <w:rPr>
            <w:rFonts w:ascii="Times New Roman" w:hAnsi="Times New Roman"/>
            <w:b/>
            <w:bCs/>
            <w:lang w:val="en-US"/>
          </w:rPr>
          <w:br/>
        </w:r>
      </w:del>
    </w:p>
    <w:p w14:paraId="1AC9E4C4" w14:textId="1BA598E7" w:rsidR="00A06950" w:rsidRPr="00A10B84" w:rsidRDefault="006A4068">
      <w:pPr>
        <w:pStyle w:val="Body"/>
        <w:spacing w:line="480" w:lineRule="auto"/>
        <w:rPr>
          <w:rFonts w:ascii="Times New Roman" w:eastAsia="Times New Roman" w:hAnsi="Times New Roman" w:cs="Times New Roman"/>
          <w:lang w:val="en-US"/>
        </w:rPr>
      </w:pPr>
      <w:r w:rsidRPr="00C300F4">
        <w:rPr>
          <w:rFonts w:ascii="Times New Roman" w:hAnsi="Times New Roman"/>
          <w:color w:val="FF0000"/>
          <w:lang w:val="en-US"/>
        </w:rPr>
        <w:t xml:space="preserve">It is widely </w:t>
      </w:r>
      <w:r w:rsidR="00933790" w:rsidRPr="00C300F4">
        <w:rPr>
          <w:rFonts w:ascii="Times New Roman" w:hAnsi="Times New Roman"/>
          <w:color w:val="FF0000"/>
          <w:lang w:val="en-US"/>
        </w:rPr>
        <w:t>perceived how r</w:t>
      </w:r>
      <w:r w:rsidR="00482912" w:rsidRPr="00C300F4">
        <w:rPr>
          <w:rFonts w:ascii="Times New Roman" w:hAnsi="Times New Roman"/>
          <w:color w:val="FF0000"/>
          <w:lang w:val="en-US"/>
        </w:rPr>
        <w:t>esearch ins</w:t>
      </w:r>
      <w:r w:rsidR="00B81258" w:rsidRPr="00C300F4">
        <w:rPr>
          <w:rFonts w:ascii="Times New Roman" w:hAnsi="Times New Roman"/>
          <w:color w:val="FF0000"/>
          <w:lang w:val="en-US"/>
        </w:rPr>
        <w:t xml:space="preserve">titutes have been </w:t>
      </w:r>
      <w:r w:rsidR="007F3546" w:rsidRPr="00C300F4">
        <w:rPr>
          <w:rFonts w:ascii="Times New Roman" w:hAnsi="Times New Roman"/>
          <w:color w:val="FF0000"/>
          <w:lang w:val="en-US"/>
        </w:rPr>
        <w:t>adopting the discourse of</w:t>
      </w:r>
      <w:r w:rsidR="00B81258" w:rsidRPr="00C300F4">
        <w:rPr>
          <w:rFonts w:ascii="Times New Roman" w:hAnsi="Times New Roman"/>
          <w:color w:val="FF0000"/>
          <w:lang w:val="en-US"/>
        </w:rPr>
        <w:t xml:space="preserve"> champions of </w:t>
      </w:r>
      <w:r w:rsidR="007F3546" w:rsidRPr="00C300F4">
        <w:rPr>
          <w:rFonts w:ascii="Times New Roman" w:hAnsi="Times New Roman"/>
          <w:color w:val="FF0000"/>
          <w:lang w:val="en-US"/>
        </w:rPr>
        <w:t>d</w:t>
      </w:r>
      <w:r w:rsidR="005C4229" w:rsidRPr="00C300F4">
        <w:rPr>
          <w:rFonts w:ascii="Times New Roman" w:hAnsi="Times New Roman"/>
          <w:color w:val="FF0000"/>
          <w:lang w:val="en-US"/>
        </w:rPr>
        <w:t>iversity</w:t>
      </w:r>
      <w:r w:rsidR="005C4229" w:rsidRPr="00E834F0">
        <w:rPr>
          <w:rFonts w:ascii="Times New Roman" w:hAnsi="Times New Roman"/>
          <w:lang w:val="en-US"/>
        </w:rPr>
        <w:t>, inclusion, and equity</w:t>
      </w:r>
      <w:r w:rsidR="007F3546" w:rsidRPr="00E834F0">
        <w:rPr>
          <w:rFonts w:ascii="Times New Roman" w:hAnsi="Times New Roman"/>
          <w:lang w:val="en-US"/>
        </w:rPr>
        <w:t xml:space="preserve"> </w:t>
      </w:r>
      <w:r w:rsidR="007F3546" w:rsidRPr="00C300F4">
        <w:rPr>
          <w:rFonts w:ascii="Times New Roman" w:hAnsi="Times New Roman"/>
          <w:color w:val="FF0000"/>
          <w:lang w:val="en-US"/>
        </w:rPr>
        <w:t>(DEI)</w:t>
      </w:r>
      <w:r w:rsidR="005C4229" w:rsidRPr="00C300F4">
        <w:rPr>
          <w:rFonts w:ascii="Times New Roman" w:hAnsi="Times New Roman"/>
          <w:color w:val="FF0000"/>
          <w:lang w:val="en-US"/>
        </w:rPr>
        <w:t xml:space="preserve"> </w:t>
      </w:r>
      <w:r w:rsidR="00933790" w:rsidRPr="00C300F4">
        <w:rPr>
          <w:rFonts w:ascii="Times New Roman" w:hAnsi="Times New Roman"/>
          <w:color w:val="FF0000"/>
          <w:lang w:val="en-US"/>
        </w:rPr>
        <w:t xml:space="preserve">in </w:t>
      </w:r>
      <w:r w:rsidR="00617C50" w:rsidRPr="00C300F4">
        <w:rPr>
          <w:rFonts w:ascii="Times New Roman" w:hAnsi="Times New Roman"/>
          <w:color w:val="FF0000"/>
          <w:lang w:val="en-US"/>
        </w:rPr>
        <w:t>recent years</w:t>
      </w:r>
      <w:r w:rsidR="005C4229" w:rsidRPr="00E834F0">
        <w:rPr>
          <w:rFonts w:ascii="Times New Roman" w:hAnsi="Times New Roman"/>
          <w:lang w:val="en-US"/>
        </w:rPr>
        <w:t>. Despite progress in diversity and inclusion in the academic environment, we highlight here that nothing or, at very best, little work has been done to overcome the scientific labor division in academic research that promotes neocolonial practices in academic recognition and jeopardizes equity. In this piece, we</w:t>
      </w:r>
      <w:r w:rsidR="00A859F5" w:rsidRPr="00E834F0">
        <w:rPr>
          <w:rFonts w:ascii="Times New Roman" w:hAnsi="Times New Roman"/>
          <w:lang w:val="en-US"/>
        </w:rPr>
        <w:t xml:space="preserve"> </w:t>
      </w:r>
      <w:r w:rsidR="00F63766" w:rsidRPr="00C300F4">
        <w:rPr>
          <w:rFonts w:ascii="Times New Roman" w:hAnsi="Times New Roman"/>
          <w:color w:val="FF0000"/>
          <w:lang w:val="en-US"/>
        </w:rPr>
        <w:t xml:space="preserve">bring </w:t>
      </w:r>
      <w:r w:rsidR="00266397" w:rsidRPr="00C300F4">
        <w:rPr>
          <w:rFonts w:ascii="Times New Roman" w:hAnsi="Times New Roman"/>
          <w:color w:val="FF0000"/>
          <w:lang w:val="en-US"/>
        </w:rPr>
        <w:t xml:space="preserve">secondary data that </w:t>
      </w:r>
      <w:r w:rsidR="005C4146" w:rsidRPr="00C300F4">
        <w:rPr>
          <w:rFonts w:ascii="Times New Roman" w:hAnsi="Times New Roman"/>
          <w:color w:val="FF0000"/>
          <w:lang w:val="en-US"/>
        </w:rPr>
        <w:t>reinforce</w:t>
      </w:r>
      <w:r w:rsidR="001F2EE1" w:rsidRPr="00C300F4">
        <w:rPr>
          <w:rFonts w:ascii="Times New Roman" w:hAnsi="Times New Roman"/>
          <w:color w:val="FF0000"/>
          <w:lang w:val="en-US"/>
        </w:rPr>
        <w:t xml:space="preserve"> biased patterns in academic recognition between Global North and South </w:t>
      </w:r>
      <w:r w:rsidR="00F57ECE" w:rsidRPr="00C300F4">
        <w:rPr>
          <w:rFonts w:ascii="Times New Roman" w:hAnsi="Times New Roman"/>
          <w:color w:val="FF0000"/>
          <w:lang w:val="en-US"/>
        </w:rPr>
        <w:t>(</w:t>
      </w:r>
      <w:ins w:id="5" w:author="Gabriel Nakamura" w:date="2023-07-21T11:43:00Z">
        <w:r w:rsidR="00EB2E54" w:rsidRPr="00C300F4">
          <w:rPr>
            <w:rFonts w:ascii="Times New Roman" w:hAnsi="Times New Roman"/>
            <w:color w:val="FF0000"/>
            <w:lang w:val="en-US"/>
          </w:rPr>
          <w:t xml:space="preserve">geographical markers </w:t>
        </w:r>
        <w:r w:rsidR="00EB2E54">
          <w:rPr>
            <w:rFonts w:ascii="Times New Roman" w:hAnsi="Times New Roman"/>
            <w:color w:val="FF0000"/>
            <w:lang w:val="en-US"/>
          </w:rPr>
          <w:t xml:space="preserve">and </w:t>
        </w:r>
      </w:ins>
      <w:r w:rsidR="00F57ECE" w:rsidRPr="00C300F4">
        <w:rPr>
          <w:rFonts w:ascii="Times New Roman" w:hAnsi="Times New Roman"/>
          <w:color w:val="FF0000"/>
          <w:lang w:val="en-US"/>
        </w:rPr>
        <w:t>citation bias</w:t>
      </w:r>
      <w:del w:id="6" w:author="Gabriel Nakamura" w:date="2023-07-21T11:43:00Z">
        <w:r w:rsidR="00F57ECE" w:rsidRPr="00C300F4" w:rsidDel="00EB2E54">
          <w:rPr>
            <w:rFonts w:ascii="Times New Roman" w:hAnsi="Times New Roman"/>
            <w:color w:val="FF0000"/>
            <w:lang w:val="en-US"/>
          </w:rPr>
          <w:delText xml:space="preserve"> and geographical markers</w:delText>
        </w:r>
      </w:del>
      <w:r w:rsidR="00F57ECE" w:rsidRPr="00C300F4">
        <w:rPr>
          <w:rFonts w:ascii="Times New Roman" w:hAnsi="Times New Roman"/>
          <w:color w:val="FF0000"/>
          <w:lang w:val="en-US"/>
        </w:rPr>
        <w:t>), and</w:t>
      </w:r>
      <w:r w:rsidR="001F2EE1" w:rsidRPr="00C300F4">
        <w:rPr>
          <w:rFonts w:ascii="Times New Roman" w:hAnsi="Times New Roman"/>
          <w:color w:val="FF0000"/>
          <w:lang w:val="en-US"/>
        </w:rPr>
        <w:t xml:space="preserve"> </w:t>
      </w:r>
      <w:r w:rsidR="005C4146" w:rsidRPr="00C300F4">
        <w:rPr>
          <w:rFonts w:ascii="Times New Roman" w:hAnsi="Times New Roman"/>
          <w:color w:val="FF0000"/>
          <w:lang w:val="en-US"/>
        </w:rPr>
        <w:t xml:space="preserve">propose </w:t>
      </w:r>
      <w:r w:rsidR="005C4229" w:rsidRPr="00C300F4">
        <w:rPr>
          <w:rFonts w:ascii="Times New Roman" w:hAnsi="Times New Roman"/>
          <w:color w:val="FF0000"/>
          <w:lang w:val="en-US"/>
        </w:rPr>
        <w:t>three</w:t>
      </w:r>
      <w:r w:rsidR="005C4229" w:rsidRPr="00E834F0">
        <w:rPr>
          <w:rFonts w:ascii="Times New Roman" w:hAnsi="Times New Roman"/>
          <w:lang w:val="en-US"/>
        </w:rPr>
        <w:t xml:space="preserve"> actions that should be adopted by researchers, research institutes, journals, and scientific societies from the Global North that allows for a fairer recognition of the academic expertise produced by the Global South.</w:t>
      </w:r>
      <w:r w:rsidR="00DD5A34" w:rsidRPr="00E834F0" w:rsidDel="00DD5A34">
        <w:rPr>
          <w:rFonts w:ascii="Times New Roman" w:hAnsi="Times New Roman"/>
          <w:lang w:val="en-US"/>
        </w:rPr>
        <w:t xml:space="preserve"> </w:t>
      </w:r>
    </w:p>
    <w:p w14:paraId="00B114D2" w14:textId="77777777" w:rsidR="00D16D2E" w:rsidRPr="00A10B84" w:rsidRDefault="00D16D2E">
      <w:pPr>
        <w:pStyle w:val="Body"/>
        <w:spacing w:line="480" w:lineRule="auto"/>
        <w:rPr>
          <w:rFonts w:ascii="Times New Roman" w:eastAsia="Times New Roman" w:hAnsi="Times New Roman" w:cs="Times New Roman"/>
          <w:lang w:val="en-US"/>
        </w:rPr>
      </w:pPr>
    </w:p>
    <w:p w14:paraId="1AC9E4C6" w14:textId="77777777" w:rsidR="00A06950" w:rsidRPr="00A10B84"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Main text</w:t>
      </w:r>
    </w:p>
    <w:p w14:paraId="1AC9E4C7" w14:textId="30F90D6A" w:rsidR="00A06950" w:rsidRPr="000C2984"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lastRenderedPageBreak/>
        <w:t>In the TV show “Better Call Saul”, the main character discovers a massive fraud case. He presents this case to a big law firm to get some help to put the case together. In response, the head of the law firm offers him a high payment but refuses to include him in the investigation. Saul refused the payment because recognizing his intellectual expertise by including him in the investigation was the priority. In a very different environment than a TV show law firm, researchers from the Global South face a parallel experience</w:t>
      </w:r>
      <w:r w:rsidR="008A4418" w:rsidRPr="00E834F0">
        <w:rPr>
          <w:rFonts w:ascii="Times New Roman" w:hAnsi="Times New Roman"/>
          <w:lang w:val="en-US"/>
        </w:rPr>
        <w:t xml:space="preserve"> </w:t>
      </w:r>
      <w:del w:id="7" w:author="Bruno Eleres" w:date="2023-07-21T10:00:00Z">
        <w:r w:rsidR="008A4418" w:rsidRPr="000C2984" w:rsidDel="00A12529">
          <w:rPr>
            <w:rFonts w:ascii="Times New Roman" w:hAnsi="Times New Roman"/>
            <w:color w:val="FF0000"/>
            <w:lang w:val="en-US"/>
          </w:rPr>
          <w:delText xml:space="preserve">(adding the fact that </w:delText>
        </w:r>
        <w:r w:rsidR="00F849FF" w:rsidRPr="000C2984" w:rsidDel="00A12529">
          <w:rPr>
            <w:rFonts w:ascii="Times New Roman" w:hAnsi="Times New Roman"/>
            <w:color w:val="FF0000"/>
            <w:lang w:val="en-US"/>
          </w:rPr>
          <w:delText>funding</w:delText>
        </w:r>
        <w:r w:rsidR="008A4418" w:rsidRPr="000C2984" w:rsidDel="00A12529">
          <w:rPr>
            <w:rFonts w:ascii="Times New Roman" w:hAnsi="Times New Roman"/>
            <w:color w:val="FF0000"/>
            <w:lang w:val="en-US"/>
          </w:rPr>
          <w:delText xml:space="preserve"> </w:delText>
        </w:r>
        <w:r w:rsidR="009766A4" w:rsidRPr="000C2984" w:rsidDel="00A12529">
          <w:rPr>
            <w:rFonts w:ascii="Times New Roman" w:hAnsi="Times New Roman"/>
            <w:color w:val="FF0000"/>
            <w:lang w:val="en-US"/>
          </w:rPr>
          <w:delText>is usually directed towards Global North</w:delText>
        </w:r>
      </w:del>
      <w:ins w:id="8" w:author="Bruno Eleres" w:date="2023-07-21T10:01:00Z">
        <w:r w:rsidR="00A12529">
          <w:rPr>
            <w:rFonts w:ascii="Times New Roman" w:hAnsi="Times New Roman"/>
            <w:color w:val="FF0000"/>
            <w:lang w:val="en-US"/>
          </w:rPr>
          <w:t xml:space="preserve">in which the </w:t>
        </w:r>
      </w:ins>
      <w:ins w:id="9" w:author="Bruno Eleres" w:date="2023-07-21T10:09:00Z">
        <w:r w:rsidR="00A12529">
          <w:rPr>
            <w:rFonts w:ascii="Times New Roman" w:hAnsi="Times New Roman"/>
            <w:color w:val="FF0000"/>
            <w:lang w:val="en-US"/>
          </w:rPr>
          <w:t xml:space="preserve">more </w:t>
        </w:r>
      </w:ins>
      <w:ins w:id="10" w:author="Bruno Eleres" w:date="2023-07-21T10:01:00Z">
        <w:r w:rsidR="00A12529">
          <w:rPr>
            <w:rFonts w:ascii="Times New Roman" w:hAnsi="Times New Roman"/>
            <w:color w:val="FF0000"/>
            <w:lang w:val="en-US"/>
          </w:rPr>
          <w:t xml:space="preserve">abundant funding </w:t>
        </w:r>
      </w:ins>
      <w:ins w:id="11" w:author="Bruno Eleres" w:date="2023-07-21T10:09:00Z">
        <w:r w:rsidR="00A12529">
          <w:rPr>
            <w:rFonts w:ascii="Times New Roman" w:hAnsi="Times New Roman"/>
            <w:color w:val="FF0000"/>
            <w:lang w:val="en-US"/>
          </w:rPr>
          <w:t>in</w:t>
        </w:r>
      </w:ins>
      <w:ins w:id="12" w:author="Bruno Eleres" w:date="2023-07-21T10:01:00Z">
        <w:r w:rsidR="00A12529">
          <w:rPr>
            <w:rFonts w:ascii="Times New Roman" w:hAnsi="Times New Roman"/>
            <w:color w:val="FF0000"/>
            <w:lang w:val="en-US"/>
          </w:rPr>
          <w:t xml:space="preserve"> the Global North is </w:t>
        </w:r>
      </w:ins>
      <w:ins w:id="13" w:author="Bruno Eleres" w:date="2023-07-21T10:10:00Z">
        <w:r w:rsidR="00A12529">
          <w:rPr>
            <w:rFonts w:ascii="Times New Roman" w:hAnsi="Times New Roman"/>
            <w:color w:val="FF0000"/>
            <w:lang w:val="en-US"/>
          </w:rPr>
          <w:t xml:space="preserve">applied </w:t>
        </w:r>
      </w:ins>
      <w:ins w:id="14" w:author="Bruno Eleres" w:date="2023-07-21T10:01:00Z">
        <w:r w:rsidR="00A12529">
          <w:rPr>
            <w:rFonts w:ascii="Times New Roman" w:hAnsi="Times New Roman"/>
            <w:color w:val="FF0000"/>
            <w:lang w:val="en-US"/>
          </w:rPr>
          <w:t xml:space="preserve">to </w:t>
        </w:r>
      </w:ins>
      <w:ins w:id="15" w:author="Bruno Eleres" w:date="2023-07-21T10:07:00Z">
        <w:r w:rsidR="00A12529">
          <w:rPr>
            <w:rFonts w:ascii="Times New Roman" w:hAnsi="Times New Roman"/>
            <w:color w:val="FF0000"/>
            <w:lang w:val="en-US"/>
          </w:rPr>
          <w:t xml:space="preserve">make a tropical science </w:t>
        </w:r>
      </w:ins>
      <w:ins w:id="16" w:author="Bruno Eleres" w:date="2023-07-21T10:10:00Z">
        <w:r w:rsidR="00A12529">
          <w:rPr>
            <w:rFonts w:ascii="Times New Roman" w:hAnsi="Times New Roman"/>
            <w:color w:val="FF0000"/>
            <w:lang w:val="en-US"/>
          </w:rPr>
          <w:t>that hardly incorporates the lead</w:t>
        </w:r>
      </w:ins>
      <w:ins w:id="17" w:author="Bruno Eleres" w:date="2023-07-21T10:11:00Z">
        <w:r w:rsidR="00A12529">
          <w:rPr>
            <w:rFonts w:ascii="Times New Roman" w:hAnsi="Times New Roman"/>
            <w:color w:val="FF0000"/>
            <w:lang w:val="en-US"/>
          </w:rPr>
          <w:t xml:space="preserve">ership and objectives of Global South </w:t>
        </w:r>
        <w:r w:rsidR="003D5E2E">
          <w:rPr>
            <w:rFonts w:ascii="Times New Roman" w:hAnsi="Times New Roman"/>
            <w:color w:val="FF0000"/>
            <w:lang w:val="en-US"/>
          </w:rPr>
          <w:t>researchers</w:t>
        </w:r>
      </w:ins>
      <w:del w:id="18" w:author="Bruno Eleres" w:date="2023-07-21T10:00:00Z">
        <w:r w:rsidR="008A4418" w:rsidRPr="000C2984" w:rsidDel="00A12529">
          <w:rPr>
            <w:rFonts w:ascii="Times New Roman" w:hAnsi="Times New Roman"/>
            <w:color w:val="FF0000"/>
            <w:lang w:val="en-US"/>
          </w:rPr>
          <w:delText>)</w:delText>
        </w:r>
      </w:del>
      <w:r w:rsidRPr="000C2984">
        <w:rPr>
          <w:rFonts w:ascii="Times New Roman" w:hAnsi="Times New Roman"/>
          <w:color w:val="FF0000"/>
          <w:lang w:val="en-US"/>
        </w:rPr>
        <w:t xml:space="preserve">. </w:t>
      </w:r>
      <w:r w:rsidRPr="00E834F0">
        <w:rPr>
          <w:rFonts w:ascii="Times New Roman" w:hAnsi="Times New Roman"/>
          <w:lang w:val="en-US"/>
        </w:rPr>
        <w:t xml:space="preserve">Scientific research </w:t>
      </w:r>
      <w:ins w:id="19" w:author="Bruno Eleres" w:date="2023-07-21T10:11:00Z">
        <w:r w:rsidR="003D5E2E">
          <w:rPr>
            <w:rFonts w:ascii="Times New Roman" w:hAnsi="Times New Roman"/>
            <w:lang w:val="en-US"/>
          </w:rPr>
          <w:t>produced by</w:t>
        </w:r>
      </w:ins>
      <w:del w:id="20" w:author="Bruno Eleres" w:date="2023-07-21T10:11:00Z">
        <w:r w:rsidRPr="00E834F0" w:rsidDel="003D5E2E">
          <w:rPr>
            <w:rFonts w:ascii="Times New Roman" w:hAnsi="Times New Roman"/>
            <w:lang w:val="en-US"/>
          </w:rPr>
          <w:delText>in</w:delText>
        </w:r>
      </w:del>
      <w:r w:rsidRPr="00E834F0">
        <w:rPr>
          <w:rFonts w:ascii="Times New Roman" w:hAnsi="Times New Roman"/>
          <w:lang w:val="en-US"/>
        </w:rPr>
        <w:t xml:space="preserve"> the Global South is often seen as peripherical, and Southern researchers struggle to find their expertise recognized by the Global North. While the Global North is perceived as pushing the boundaries of scientific knowledge through general theories</w:t>
      </w:r>
      <w:commentRangeStart w:id="21"/>
      <w:commentRangeStart w:id="22"/>
      <w:r w:rsidRPr="00E834F0">
        <w:rPr>
          <w:rFonts w:ascii="Times New Roman" w:hAnsi="Times New Roman"/>
          <w:lang w:val="en-US"/>
        </w:rPr>
        <w:t xml:space="preserve">, </w:t>
      </w:r>
      <w:del w:id="23" w:author="Gabriel Nakamura" w:date="2023-07-21T16:22:00Z">
        <w:r w:rsidR="00C84B95" w:rsidRPr="000C2984" w:rsidDel="001447AE">
          <w:rPr>
            <w:rFonts w:ascii="Times New Roman" w:hAnsi="Times New Roman"/>
            <w:color w:val="FF0000"/>
            <w:lang w:val="en-US"/>
          </w:rPr>
          <w:delText xml:space="preserve">even when engaging in both, </w:delText>
        </w:r>
      </w:del>
      <w:commentRangeEnd w:id="21"/>
      <w:r w:rsidR="003D5E2E">
        <w:rPr>
          <w:rStyle w:val="CommentReference"/>
          <w:rFonts w:ascii="Times New Roman" w:hAnsi="Times New Roman" w:cs="Times New Roman"/>
          <w:color w:val="auto"/>
          <w:lang w:val="en-US"/>
          <w14:textOutline w14:w="0" w14:cap="rnd" w14:cmpd="sng" w14:algn="ctr">
            <w14:noFill/>
            <w14:prstDash w14:val="solid"/>
            <w14:bevel/>
          </w14:textOutline>
        </w:rPr>
        <w:commentReference w:id="21"/>
      </w:r>
      <w:commentRangeEnd w:id="22"/>
      <w:r w:rsidR="003D5E2E">
        <w:rPr>
          <w:rStyle w:val="CommentReference"/>
          <w:rFonts w:ascii="Times New Roman" w:hAnsi="Times New Roman" w:cs="Times New Roman"/>
          <w:color w:val="auto"/>
          <w:lang w:val="en-US"/>
          <w14:textOutline w14:w="0" w14:cap="rnd" w14:cmpd="sng" w14:algn="ctr">
            <w14:noFill/>
            <w14:prstDash w14:val="solid"/>
            <w14:bevel/>
          </w14:textOutline>
        </w:rPr>
        <w:commentReference w:id="22"/>
      </w:r>
      <w:r w:rsidR="00C84B95" w:rsidRPr="000C2984">
        <w:rPr>
          <w:rFonts w:ascii="Times New Roman" w:hAnsi="Times New Roman"/>
          <w:color w:val="FF0000"/>
          <w:lang w:val="en-US"/>
        </w:rPr>
        <w:t>the Global South is often perceived as fulfilling the role of empirically testing theories, providing data, or offering fieldwork expertise</w:t>
      </w:r>
      <w:del w:id="24" w:author="Gabriel Nakamura" w:date="2023-07-21T16:22:00Z">
        <w:r w:rsidR="00C84B95" w:rsidRPr="000C2984" w:rsidDel="001447AE">
          <w:rPr>
            <w:rFonts w:ascii="Times New Roman" w:hAnsi="Times New Roman"/>
            <w:color w:val="FF0000"/>
            <w:lang w:val="en-US"/>
          </w:rPr>
          <w:delText xml:space="preserve"> </w:delText>
        </w:r>
      </w:del>
      <w:r w:rsidR="002F5B7D" w:rsidRPr="000C2984">
        <w:rPr>
          <w:rFonts w:ascii="Times New Roman" w:hAnsi="Times New Roman"/>
          <w:color w:val="FF0000"/>
          <w:lang w:val="en-US"/>
        </w:rPr>
        <w:t xml:space="preserve"> </w:t>
      </w:r>
      <w:r w:rsidR="00DD3D73" w:rsidRPr="000C2984">
        <w:rPr>
          <w:rFonts w:ascii="Times New Roman" w:hAnsi="Times New Roman"/>
          <w:color w:val="FF0000"/>
          <w:lang w:val="en-US"/>
        </w:rPr>
        <w:fldChar w:fldCharType="begin"/>
      </w:r>
      <w:r w:rsidR="00B1289E" w:rsidRPr="000C2984">
        <w:rPr>
          <w:rFonts w:ascii="Times New Roman" w:hAnsi="Times New Roman"/>
          <w:color w:val="FF0000"/>
          <w:lang w:val="en-US"/>
        </w:rPr>
        <w:instrText xml:space="preserve"> ADDIN ZOTERO_ITEM CSL_CITATION {"citationID":"xQkbi4oK","properties":{"formattedCitation":"\\super 1\\uc0\\u8211{}3\\nosupersub{}","plainCitation":"1–3","noteIndex":0},"citationItems":[{"id":4180,"uris":["http://zotero.org/users/9795555/items/2VNQBQQ7"],"itemData":{"id":4180,"type":"article-journal","container-title":"Biotropica","DOI":"10.1111/btp.12663","ISSN":"0006-3606, 1744-7429","issue":"3","journalAbbreviation":"Biotropica","language":"en","page":"288-292","source":"DOI.org (Crossref)","title":"Decolonizing field ecology","volume":"51","author":[{"family":"Baker","given":"Kate"},{"family":"Eichhorn","given":"Markus P."},{"family":"Griffiths","given":"Mark"}],"issued":{"date-parts":[["2019",5]]}}},{"id":3488,"uris":["http://zotero.org/users/9795555/items/IV8D649C"],"itemData":{"id":3488,"type":"article-journal","abstract":"Significance\n            Contemporary social sciences aim to be diverse and inclusive, but traces of the historical dominance of Western European and North American academic institutions persist in scientific practices. One such practice is the phrasing of article titles. Our analysis shows that articles studying the global North are systematically less likely to mention the name of the country they study in their title compared to articles on the global South. This constitutes, potentially, an unwarranted claim on universality and may lead to lesser recognition of global South studies. Social and behavioral scientists must reflect on the phrasing of their article titles to avoid reproducing harmful relations of intellectual domination which limit inclusivity and constitute a barrier to the generalizability of scientific knowledge.\n          , \n            The legacy of Eurocentrism continues to affect knowledge production in the social sciences. Evidence produced in and about the global North is assumed to be more “universal,” whereas evidence from or produced in the global South is considered valid only for specific contexts (i.e., “localized”). We argue that these dynamics are evident in the phrasing of articles’ titles based on the examination of more than half a million social science research articles indexed by Scopus (1996 to 2020). We find that empirical articles written by authors affiliated to institutions of the global North, using data from these countries, are less likely to include a concrete geographical reference in their titles. When authors are affiliated to global South institutions, and use evidence from global South countries, the names of these countries are more likely to be part of the article’s title. We confirm this overarching pattern by looking at 1) differences between world regions, 2) differences within world regions, and 3) patterns in 23 social science subfields. These gaps are large and consistent, yet article naming conventions are merely the “tip of the iceberg” of the imbalances in knowledge production between the global North and South.","container-title":"Proceedings of the National Academy of Sciences","DOI":"10.1073/pnas.2119373119","ISSN":"0027-8424, 1091-6490","issue":"10","journalAbbreviation":"Proc. Natl. Acad. Sci. U.S.A.","language":"en","page":"e2119373119","source":"DOI.org (Crossref)","title":"North and South: Naming practices and the hidden dimension of global disparities in knowledge production","title-short":"North and South","volume":"119","author":[{"family":"Castro Torres","given":"Andrés F."},{"family":"Alburez-Gutierrez","given":"Diego"}],"issued":{"date-parts":[["2022",3,8]]}}},{"id":4269,"uris":["http://zotero.org/users/9795555/items/DR3N8ZZJ"],"itemData":{"id":4269,"type":"article-journal","container-title":"Nature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DD3D73" w:rsidRPr="000C2984">
        <w:rPr>
          <w:rFonts w:ascii="Times New Roman" w:hAnsi="Times New Roman"/>
          <w:color w:val="FF0000"/>
          <w:lang w:val="en-US"/>
        </w:rPr>
        <w:fldChar w:fldCharType="separate"/>
      </w:r>
      <w:r w:rsidR="00B1289E" w:rsidRPr="000C2984">
        <w:rPr>
          <w:rFonts w:ascii="Times New Roman" w:hAnsi="Times New Roman" w:cs="Times New Roman"/>
          <w:color w:val="FF0000"/>
          <w:vertAlign w:val="superscript"/>
        </w:rPr>
        <w:t>1–3</w:t>
      </w:r>
      <w:r w:rsidR="00DD3D73" w:rsidRPr="000C2984">
        <w:rPr>
          <w:rFonts w:ascii="Times New Roman" w:hAnsi="Times New Roman"/>
          <w:color w:val="FF0000"/>
          <w:lang w:val="en-US"/>
        </w:rPr>
        <w:fldChar w:fldCharType="end"/>
      </w:r>
      <w:r w:rsidR="00B85C08" w:rsidRPr="000C2984">
        <w:rPr>
          <w:rFonts w:ascii="Times New Roman" w:hAnsi="Times New Roman"/>
          <w:color w:val="FF0000"/>
          <w:lang w:val="en-US"/>
        </w:rPr>
        <w:t xml:space="preserve">. </w:t>
      </w:r>
      <w:r w:rsidR="00E834F0" w:rsidRPr="000C2984">
        <w:rPr>
          <w:rFonts w:ascii="Times New Roman" w:hAnsi="Times New Roman"/>
          <w:color w:val="FF0000"/>
          <w:lang w:val="en-US"/>
        </w:rPr>
        <w:t xml:space="preserve">In the </w:t>
      </w:r>
      <w:r w:rsidR="00C14134" w:rsidRPr="000C2984">
        <w:rPr>
          <w:rFonts w:ascii="Times New Roman" w:hAnsi="Times New Roman"/>
          <w:color w:val="FF0000"/>
          <w:lang w:val="en-US"/>
        </w:rPr>
        <w:t>worst-case</w:t>
      </w:r>
      <w:r w:rsidR="00E834F0" w:rsidRPr="000C2984">
        <w:rPr>
          <w:rFonts w:ascii="Times New Roman" w:hAnsi="Times New Roman"/>
          <w:color w:val="FF0000"/>
          <w:lang w:val="en-US"/>
        </w:rPr>
        <w:t xml:space="preserve"> scenario, </w:t>
      </w:r>
      <w:r w:rsidR="00C62705" w:rsidRPr="000C2984">
        <w:rPr>
          <w:rFonts w:ascii="Times New Roman" w:hAnsi="Times New Roman"/>
          <w:color w:val="FF0000"/>
          <w:lang w:val="en-US"/>
        </w:rPr>
        <w:t xml:space="preserve">empirical data </w:t>
      </w:r>
      <w:r w:rsidR="009F7CD6" w:rsidRPr="000C2984">
        <w:rPr>
          <w:rFonts w:ascii="Times New Roman" w:hAnsi="Times New Roman"/>
          <w:color w:val="FF0000"/>
          <w:lang w:val="en-US"/>
        </w:rPr>
        <w:t>obtained in</w:t>
      </w:r>
      <w:r w:rsidR="00C62705" w:rsidRPr="000C2984">
        <w:rPr>
          <w:rFonts w:ascii="Times New Roman" w:hAnsi="Times New Roman"/>
          <w:color w:val="FF0000"/>
          <w:lang w:val="en-US"/>
        </w:rPr>
        <w:t xml:space="preserve"> Global </w:t>
      </w:r>
      <w:r w:rsidR="009F7CD6" w:rsidRPr="000C2984">
        <w:rPr>
          <w:rFonts w:ascii="Times New Roman" w:hAnsi="Times New Roman"/>
          <w:color w:val="FF0000"/>
          <w:lang w:val="en-US"/>
        </w:rPr>
        <w:t>South</w:t>
      </w:r>
      <w:r w:rsidR="00C62705" w:rsidRPr="000C2984">
        <w:rPr>
          <w:rFonts w:ascii="Times New Roman" w:hAnsi="Times New Roman"/>
          <w:color w:val="FF0000"/>
          <w:lang w:val="en-US"/>
        </w:rPr>
        <w:t xml:space="preserve"> countries are pivotal for </w:t>
      </w:r>
      <w:r w:rsidR="00CB540A" w:rsidRPr="000C2984">
        <w:rPr>
          <w:rFonts w:ascii="Times New Roman" w:hAnsi="Times New Roman"/>
          <w:color w:val="FF0000"/>
          <w:lang w:val="en-US"/>
        </w:rPr>
        <w:t>developing</w:t>
      </w:r>
      <w:r w:rsidR="00110A04" w:rsidRPr="000C2984">
        <w:rPr>
          <w:rFonts w:ascii="Times New Roman" w:hAnsi="Times New Roman"/>
          <w:color w:val="FF0000"/>
          <w:lang w:val="en-US"/>
        </w:rPr>
        <w:t xml:space="preserve"> </w:t>
      </w:r>
      <w:r w:rsidR="00C62705" w:rsidRPr="000C2984">
        <w:rPr>
          <w:rFonts w:ascii="Times New Roman" w:hAnsi="Times New Roman"/>
          <w:color w:val="FF0000"/>
          <w:lang w:val="en-US"/>
        </w:rPr>
        <w:t xml:space="preserve">general theories </w:t>
      </w:r>
      <w:r w:rsidR="00110A04" w:rsidRPr="000C2984">
        <w:rPr>
          <w:rFonts w:ascii="Times New Roman" w:hAnsi="Times New Roman"/>
          <w:color w:val="FF0000"/>
          <w:lang w:val="en-US"/>
        </w:rPr>
        <w:t xml:space="preserve">led </w:t>
      </w:r>
      <w:r w:rsidR="007C07E9" w:rsidRPr="000C2984">
        <w:rPr>
          <w:rFonts w:ascii="Times New Roman" w:hAnsi="Times New Roman"/>
          <w:color w:val="FF0000"/>
          <w:lang w:val="en-US"/>
        </w:rPr>
        <w:t xml:space="preserve">by Global North </w:t>
      </w:r>
      <w:r w:rsidR="00CB540A" w:rsidRPr="000C2984">
        <w:rPr>
          <w:rFonts w:ascii="Times New Roman" w:hAnsi="Times New Roman"/>
          <w:color w:val="FF0000"/>
          <w:lang w:val="en-US"/>
        </w:rPr>
        <w:t>researchers</w:t>
      </w:r>
      <w:r w:rsidR="007C07E9" w:rsidRPr="000C2984">
        <w:rPr>
          <w:rFonts w:ascii="Times New Roman" w:hAnsi="Times New Roman"/>
          <w:color w:val="FF0000"/>
          <w:lang w:val="en-US"/>
        </w:rPr>
        <w:t xml:space="preserve">, with no </w:t>
      </w:r>
      <w:r w:rsidR="007270B9" w:rsidRPr="000C2984">
        <w:rPr>
          <w:rFonts w:ascii="Times New Roman" w:hAnsi="Times New Roman"/>
          <w:color w:val="FF0000"/>
          <w:lang w:val="en-US"/>
        </w:rPr>
        <w:t>researcher accountability</w:t>
      </w:r>
      <w:r w:rsidR="00306C83" w:rsidRPr="000C2984">
        <w:rPr>
          <w:rFonts w:ascii="Times New Roman" w:hAnsi="Times New Roman"/>
          <w:color w:val="FF0000"/>
          <w:lang w:val="en-US"/>
        </w:rPr>
        <w:t xml:space="preserve"> from </w:t>
      </w:r>
      <w:r w:rsidR="00D35DB6" w:rsidRPr="000C2984">
        <w:rPr>
          <w:rFonts w:ascii="Times New Roman" w:hAnsi="Times New Roman"/>
          <w:color w:val="FF0000"/>
          <w:lang w:val="en-US"/>
        </w:rPr>
        <w:t>where the data was extracted</w:t>
      </w:r>
      <w:r w:rsidR="00FA72A2" w:rsidRPr="000C2984">
        <w:rPr>
          <w:rFonts w:ascii="Times New Roman" w:hAnsi="Times New Roman"/>
          <w:color w:val="FF0000"/>
          <w:lang w:val="en-US"/>
        </w:rPr>
        <w:fldChar w:fldCharType="begin"/>
      </w:r>
      <w:r w:rsidR="00A06251" w:rsidRPr="000C2984">
        <w:rPr>
          <w:rFonts w:ascii="Times New Roman" w:hAnsi="Times New Roman"/>
          <w:color w:val="FF0000"/>
          <w:lang w:val="en-US"/>
        </w:rPr>
        <w:instrText xml:space="preserve"> ADDIN ZOTERO_ITEM CSL_CITATION {"citationID":"YwByjLir","properties":{"formattedCitation":"\\super 3\\nosupersub{}","plainCitation":"3","noteIndex":0},"citationItems":[{"id":4269,"uris":["http://zotero.org/users/9795555/items/DR3N8ZZJ"],"itemData":{"id":4269,"type":"article-journal","container-title":"Nature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FA72A2" w:rsidRPr="000C2984">
        <w:rPr>
          <w:rFonts w:ascii="Times New Roman" w:hAnsi="Times New Roman"/>
          <w:color w:val="FF0000"/>
          <w:lang w:val="en-US"/>
        </w:rPr>
        <w:fldChar w:fldCharType="separate"/>
      </w:r>
      <w:r w:rsidR="00A06251" w:rsidRPr="000C2984">
        <w:rPr>
          <w:rFonts w:ascii="Times New Roman" w:hAnsi="Times New Roman" w:cs="Times New Roman"/>
          <w:color w:val="FF0000"/>
          <w:vertAlign w:val="superscript"/>
        </w:rPr>
        <w:t>3</w:t>
      </w:r>
      <w:r w:rsidR="00FA72A2" w:rsidRPr="000C2984">
        <w:rPr>
          <w:rFonts w:ascii="Times New Roman" w:hAnsi="Times New Roman"/>
          <w:color w:val="FF0000"/>
          <w:lang w:val="en-US"/>
        </w:rPr>
        <w:fldChar w:fldCharType="end"/>
      </w:r>
      <w:r w:rsidR="00C75B63" w:rsidRPr="000C2984">
        <w:rPr>
          <w:rFonts w:ascii="Times New Roman" w:hAnsi="Times New Roman"/>
          <w:color w:val="FF0000"/>
          <w:lang w:val="en-US"/>
        </w:rPr>
        <w:t xml:space="preserve">. This action </w:t>
      </w:r>
      <w:r w:rsidR="007270B9" w:rsidRPr="000C2984">
        <w:rPr>
          <w:rFonts w:ascii="Times New Roman" w:hAnsi="Times New Roman"/>
          <w:color w:val="FF0000"/>
          <w:lang w:val="en-US"/>
        </w:rPr>
        <w:t>erases</w:t>
      </w:r>
      <w:r w:rsidR="00C75B63" w:rsidRPr="000C2984">
        <w:rPr>
          <w:rFonts w:ascii="Times New Roman" w:hAnsi="Times New Roman"/>
          <w:color w:val="FF0000"/>
          <w:lang w:val="en-US"/>
        </w:rPr>
        <w:t xml:space="preserve"> even more </w:t>
      </w:r>
      <w:r w:rsidR="00E46B58" w:rsidRPr="000C2984">
        <w:rPr>
          <w:rFonts w:ascii="Times New Roman" w:hAnsi="Times New Roman"/>
          <w:color w:val="FF0000"/>
          <w:lang w:val="en-US"/>
        </w:rPr>
        <w:t xml:space="preserve">important </w:t>
      </w:r>
      <w:r w:rsidR="00585B37" w:rsidRPr="000C2984">
        <w:rPr>
          <w:rFonts w:ascii="Times New Roman" w:hAnsi="Times New Roman"/>
          <w:color w:val="FF0000"/>
          <w:lang w:val="en-US"/>
        </w:rPr>
        <w:t>contributions to the field of ecology and evolution from Global South Researchers</w:t>
      </w:r>
      <w:r w:rsidRPr="00E834F0">
        <w:rPr>
          <w:rFonts w:ascii="Times New Roman" w:hAnsi="Times New Roman"/>
          <w:lang w:val="en-US"/>
        </w:rPr>
        <w:t>. This global division of labor is evident when we look at geographical markers</w:t>
      </w:r>
      <w:r w:rsidRPr="000014F2">
        <w:rPr>
          <w:rFonts w:ascii="Times New Roman" w:hAnsi="Times New Roman"/>
          <w:lang w:val="en-US"/>
        </w:rPr>
        <w:t xml:space="preserve"> </w:t>
      </w:r>
      <w:r w:rsidR="001A52E7" w:rsidRPr="00E834F0">
        <w:rPr>
          <w:rFonts w:ascii="Times New Roman" w:hAnsi="Times New Roman"/>
          <w:lang w:val="en-US"/>
        </w:rPr>
        <w:t>in the titles of studies for different regions of the world (Figure 1A)</w:t>
      </w:r>
      <w:r w:rsidR="001A52E7" w:rsidRPr="001E31CB">
        <w:rPr>
          <w:rFonts w:ascii="Times New Roman" w:hAnsi="Times New Roman"/>
          <w:vertAlign w:val="superscript"/>
          <w:lang w:val="en-US"/>
        </w:rPr>
        <w:t>3</w:t>
      </w:r>
      <w:r w:rsidR="001A52E7" w:rsidRPr="001A52E7">
        <w:rPr>
          <w:rFonts w:ascii="Times New Roman" w:hAnsi="Times New Roman"/>
          <w:lang w:val="en-US"/>
        </w:rPr>
        <w:t xml:space="preserve"> </w:t>
      </w:r>
      <w:r w:rsidRPr="000014F2">
        <w:rPr>
          <w:rFonts w:ascii="Times New Roman" w:hAnsi="Times New Roman"/>
          <w:lang w:val="en-US"/>
        </w:rPr>
        <w:t>(</w:t>
      </w:r>
      <w:r w:rsidRPr="00E834F0">
        <w:rPr>
          <w:rFonts w:ascii="Times New Roman" w:hAnsi="Times New Roman"/>
          <w:lang w:val="en-US"/>
        </w:rPr>
        <w:t xml:space="preserve">any spatial delimitation, but here represented </w:t>
      </w:r>
      <w:r w:rsidR="001C560B" w:rsidRPr="000C2984">
        <w:rPr>
          <w:rFonts w:ascii="Times New Roman" w:hAnsi="Times New Roman"/>
          <w:color w:val="FF0000"/>
          <w:lang w:val="en-US"/>
        </w:rPr>
        <w:t xml:space="preserve">only </w:t>
      </w:r>
      <w:r w:rsidRPr="00E834F0">
        <w:rPr>
          <w:rFonts w:ascii="Times New Roman" w:hAnsi="Times New Roman"/>
          <w:lang w:val="en-US"/>
        </w:rPr>
        <w:t>by country names</w:t>
      </w:r>
      <w:r w:rsidR="008433F4">
        <w:rPr>
          <w:rFonts w:ascii="Times New Roman" w:hAnsi="Times New Roman"/>
          <w:lang w:val="en-US"/>
        </w:rPr>
        <w:t>)</w:t>
      </w:r>
      <w:r w:rsidR="00061017">
        <w:rPr>
          <w:rFonts w:ascii="Times New Roman" w:hAnsi="Times New Roman"/>
          <w:lang w:val="en-US"/>
        </w:rPr>
        <w:t>.</w:t>
      </w:r>
      <w:r w:rsidR="008433F4">
        <w:rPr>
          <w:rFonts w:ascii="Times New Roman" w:hAnsi="Times New Roman"/>
          <w:lang w:val="en-US"/>
        </w:rPr>
        <w:t xml:space="preserve"> </w:t>
      </w:r>
      <w:r w:rsidR="00FD317A" w:rsidRPr="000C2984">
        <w:rPr>
          <w:rFonts w:ascii="Times New Roman" w:hAnsi="Times New Roman"/>
          <w:color w:val="FF0000"/>
          <w:lang w:val="en-US"/>
        </w:rPr>
        <w:t>The zoogeographical</w:t>
      </w:r>
      <w:r w:rsidR="008433F4" w:rsidRPr="000C2984">
        <w:rPr>
          <w:rFonts w:ascii="Times New Roman" w:hAnsi="Times New Roman"/>
          <w:color w:val="FF0000"/>
          <w:lang w:val="en-US"/>
        </w:rPr>
        <w:t xml:space="preserve"> division of the world</w:t>
      </w:r>
      <w:r w:rsidR="00610E2B" w:rsidRPr="000C2984">
        <w:rPr>
          <w:rFonts w:ascii="Times New Roman" w:hAnsi="Times New Roman"/>
          <w:color w:val="FF0000"/>
          <w:lang w:val="en-US"/>
        </w:rPr>
        <w:fldChar w:fldCharType="begin"/>
      </w:r>
      <w:r w:rsidR="00384864" w:rsidRPr="000C2984">
        <w:rPr>
          <w:rFonts w:ascii="Times New Roman" w:hAnsi="Times New Roman"/>
          <w:color w:val="FF0000"/>
          <w:lang w:val="en-US"/>
        </w:rPr>
        <w:instrText xml:space="preserve"> ADDIN ZOTERO_ITEM CSL_CITATION {"citationID":"wuG7pJta","properties":{"formattedCitation":"\\super 4\\nosupersub{}","plainCitation":"4","noteIndex":0},"citationItems":[{"id":4305,"uris":["http://zotero.org/users/9795555/items/5QCQ5FB2"],"itemData":{"id":4305,"type":"book","abstract":"Alfred Russel Wallace (1823–1913) was a British biologist and explorer whose theories of evolution, arrived at independently, caused Darwin to allow their famous joint paper to go forward to the Linnean Society in 1858. Considered the nineteenth century's leading expert on the geographical distribution of animals, Wallace carried out extensive fieldwork in areas as diverse as North and South America, Africa, China, India and Australia to document the habitats, breeding, migration and feeding behaviour of thousands of species around the world, and the influence of environmental conditions on their survival. First published in 1876, this two-volume set presents Wallace's findings, and represents a landmark in the study of zoology, evolutionary biology and palaeontology which remains relevant to scholars in these fields today. Volume 1 focuses on the classification of species, migration processes, factors influencing extinction, and the characteristics of a range of zoological regions worldwide.","edition":"1","ISBN":"978-1-108-03784-6","note":"DOI: 10.1017/CBO9781139097109","publisher":"Cambridge University Press","source":"DOI.org (Crossref)","title":"The Geographical Distribution of Animals: With a Study of the Relations of Living and Extinct Faunas as Elucidating the Past Changes of the Earth's Surface","title-short":"The Geographical Distribution of Animals","URL":"https://www.cambridge.org/core/product/identifier/9781139097109/type/book","author":[{"family":"Wallace","given":"Alfred Russel"}],"accessed":{"date-parts":[["2023",6,13]]},"issued":{"date-parts":[["2011",11,3]]}}}],"schema":"https://github.com/citation-style-language/schema/raw/master/csl-citation.json"} </w:instrText>
      </w:r>
      <w:r w:rsidR="00610E2B" w:rsidRPr="000C2984">
        <w:rPr>
          <w:rFonts w:ascii="Times New Roman" w:hAnsi="Times New Roman"/>
          <w:color w:val="FF0000"/>
          <w:lang w:val="en-US"/>
        </w:rPr>
        <w:fldChar w:fldCharType="separate"/>
      </w:r>
      <w:r w:rsidR="00384864" w:rsidRPr="000C2984">
        <w:rPr>
          <w:rFonts w:ascii="Times New Roman" w:hAnsi="Times New Roman" w:cs="Times New Roman"/>
          <w:color w:val="FF0000"/>
          <w:vertAlign w:val="superscript"/>
        </w:rPr>
        <w:t>4</w:t>
      </w:r>
      <w:r w:rsidR="00610E2B" w:rsidRPr="000C2984">
        <w:rPr>
          <w:rFonts w:ascii="Times New Roman" w:hAnsi="Times New Roman"/>
          <w:color w:val="FF0000"/>
          <w:lang w:val="en-US"/>
        </w:rPr>
        <w:fldChar w:fldCharType="end"/>
      </w:r>
      <w:r w:rsidR="008433F4" w:rsidRPr="000C2984">
        <w:rPr>
          <w:rFonts w:ascii="Times New Roman" w:hAnsi="Times New Roman"/>
          <w:color w:val="FF0000"/>
          <w:lang w:val="en-US"/>
        </w:rPr>
        <w:t xml:space="preserve"> also carr</w:t>
      </w:r>
      <w:r w:rsidR="0009316D" w:rsidRPr="000C2984">
        <w:rPr>
          <w:rFonts w:ascii="Times New Roman" w:hAnsi="Times New Roman"/>
          <w:color w:val="FF0000"/>
          <w:lang w:val="en-US"/>
        </w:rPr>
        <w:t>ied</w:t>
      </w:r>
      <w:r w:rsidR="008433F4" w:rsidRPr="000C2984">
        <w:rPr>
          <w:rFonts w:ascii="Times New Roman" w:hAnsi="Times New Roman"/>
          <w:color w:val="FF0000"/>
          <w:lang w:val="en-US"/>
        </w:rPr>
        <w:t xml:space="preserve"> imprints of biases, with the Neotropics and Afrotropics showing disproportional mentions in the titles of the studies analyzed here</w:t>
      </w:r>
      <w:r w:rsidR="00EB4473" w:rsidRPr="000C2984">
        <w:rPr>
          <w:rFonts w:ascii="Times New Roman" w:hAnsi="Times New Roman"/>
          <w:color w:val="FF0000"/>
          <w:lang w:val="en-US"/>
        </w:rPr>
        <w:t xml:space="preserve"> (</w:t>
      </w:r>
      <w:commentRangeStart w:id="25"/>
      <w:commentRangeStart w:id="26"/>
      <w:r w:rsidR="00D66FFB" w:rsidRPr="000C2984">
        <w:rPr>
          <w:rFonts w:ascii="Times New Roman" w:hAnsi="Times New Roman" w:cs="Times New Roman"/>
          <w:color w:val="FF0000"/>
          <w:lang w:val="en-US"/>
        </w:rPr>
        <w:t>with 5</w:t>
      </w:r>
      <w:r w:rsidR="0034588F" w:rsidRPr="000C2984">
        <w:rPr>
          <w:rFonts w:ascii="Times New Roman" w:hAnsi="Times New Roman" w:cs="Times New Roman"/>
          <w:color w:val="FF0000"/>
          <w:lang w:val="en-US"/>
        </w:rPr>
        <w:t>1</w:t>
      </w:r>
      <w:r w:rsidR="00D66FFB" w:rsidRPr="000C2984">
        <w:rPr>
          <w:rFonts w:ascii="Times New Roman" w:hAnsi="Times New Roman" w:cs="Times New Roman"/>
          <w:color w:val="FF0000"/>
          <w:lang w:val="en-US"/>
        </w:rPr>
        <w:t xml:space="preserve"> and 2 mentions</w:t>
      </w:r>
      <w:r w:rsidR="009966E9" w:rsidRPr="000C2984">
        <w:rPr>
          <w:rFonts w:ascii="Times New Roman" w:hAnsi="Times New Roman" w:cs="Times New Roman"/>
          <w:color w:val="FF0000"/>
          <w:lang w:val="en-US"/>
        </w:rPr>
        <w:t>, respectively</w:t>
      </w:r>
      <w:commentRangeEnd w:id="25"/>
      <w:r w:rsidR="003D5E2E">
        <w:rPr>
          <w:rStyle w:val="CommentReference"/>
          <w:rFonts w:ascii="Times New Roman" w:hAnsi="Times New Roman" w:cs="Times New Roman"/>
          <w:color w:val="auto"/>
          <w:lang w:val="en-US"/>
          <w14:textOutline w14:w="0" w14:cap="rnd" w14:cmpd="sng" w14:algn="ctr">
            <w14:noFill/>
            <w14:prstDash w14:val="solid"/>
            <w14:bevel/>
          </w14:textOutline>
        </w:rPr>
        <w:commentReference w:id="25"/>
      </w:r>
      <w:commentRangeEnd w:id="26"/>
      <w:r w:rsidR="002F5F10">
        <w:rPr>
          <w:rStyle w:val="CommentReference"/>
          <w:rFonts w:ascii="Times New Roman" w:hAnsi="Times New Roman" w:cs="Times New Roman"/>
          <w:color w:val="auto"/>
          <w:lang w:val="en-US"/>
          <w14:textOutline w14:w="0" w14:cap="rnd" w14:cmpd="sng" w14:algn="ctr">
            <w14:noFill/>
            <w14:prstDash w14:val="solid"/>
            <w14:bevel/>
          </w14:textOutline>
        </w:rPr>
        <w:commentReference w:id="26"/>
      </w:r>
      <w:r w:rsidR="00EB4473" w:rsidRPr="000C2984">
        <w:rPr>
          <w:rFonts w:ascii="Times New Roman" w:hAnsi="Times New Roman"/>
          <w:color w:val="FF0000"/>
          <w:lang w:val="en-US"/>
        </w:rPr>
        <w:t>)</w:t>
      </w:r>
      <w:r w:rsidR="008433F4" w:rsidRPr="000C2984">
        <w:rPr>
          <w:rFonts w:ascii="Times New Roman" w:hAnsi="Times New Roman"/>
          <w:color w:val="FF0000"/>
          <w:lang w:val="en-US"/>
        </w:rPr>
        <w:t>, evidencing a global demarcation also reflected in natural boundaries</w:t>
      </w:r>
      <w:r w:rsidRPr="000C2984">
        <w:rPr>
          <w:rFonts w:ascii="Times New Roman" w:hAnsi="Times New Roman"/>
          <w:color w:val="FF0000"/>
          <w:lang w:val="en-US"/>
        </w:rPr>
        <w:t>.</w:t>
      </w:r>
    </w:p>
    <w:p w14:paraId="1AC9E4C8" w14:textId="29712F72" w:rsidR="00A06950" w:rsidRPr="009D2A32" w:rsidRDefault="009F64BE">
      <w:pPr>
        <w:pStyle w:val="Body"/>
        <w:spacing w:line="480" w:lineRule="auto"/>
        <w:ind w:firstLine="720"/>
        <w:rPr>
          <w:rFonts w:ascii="Times New Roman" w:eastAsia="Times New Roman" w:hAnsi="Times New Roman" w:cs="Times New Roman"/>
          <w:lang w:val="en-US"/>
        </w:rPr>
      </w:pPr>
      <w:del w:id="27" w:author="Gabriel Nakamura" w:date="2023-07-21T17:01:00Z">
        <w:r w:rsidDel="00CB6299">
          <w:rPr>
            <w:rFonts w:ascii="Times New Roman" w:eastAsia="Times New Roman" w:hAnsi="Times New Roman" w:cs="Times New Roman"/>
            <w:noProof/>
            <w:lang w:val="en-US"/>
            <w14:textOutline w14:w="0" w14:cap="rnd" w14:cmpd="sng" w14:algn="ctr">
              <w14:noFill/>
              <w14:prstDash w14:val="solid"/>
              <w14:bevel/>
            </w14:textOutline>
          </w:rPr>
          <w:drawing>
            <wp:inline distT="0" distB="0" distL="0" distR="0" wp14:anchorId="756E22BC" wp14:editId="7635DFB5">
              <wp:extent cx="6790099" cy="5432079"/>
              <wp:effectExtent l="0" t="0" r="0" b="3810"/>
              <wp:docPr id="752505011" name="Picture 1"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05011" name="Picture 1" descr="A screenshot of a cell phon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790099" cy="5432079"/>
                      </a:xfrm>
                      <a:prstGeom prst="rect">
                        <a:avLst/>
                      </a:prstGeom>
                    </pic:spPr>
                  </pic:pic>
                </a:graphicData>
              </a:graphic>
            </wp:inline>
          </w:drawing>
        </w:r>
      </w:del>
    </w:p>
    <w:p w14:paraId="1AC9E4C9" w14:textId="006FF32A" w:rsidR="00A06950" w:rsidRPr="00857A19" w:rsidRDefault="005C4229">
      <w:pPr>
        <w:pStyle w:val="Body"/>
        <w:spacing w:line="480" w:lineRule="auto"/>
        <w:rPr>
          <w:rFonts w:ascii="Times New Roman" w:hAnsi="Times New Roman"/>
          <w:lang w:val="en-US"/>
        </w:rPr>
      </w:pPr>
      <w:del w:id="28" w:author="Gabriel Nakamura" w:date="2023-07-21T17:01:00Z">
        <w:r w:rsidRPr="009D2A32" w:rsidDel="00CB6299">
          <w:rPr>
            <w:rFonts w:ascii="Times New Roman" w:hAnsi="Times New Roman"/>
            <w:lang w:val="en-US"/>
          </w:rPr>
          <w:delText xml:space="preserve">Figure 1: </w:delText>
        </w:r>
        <w:r w:rsidR="001913BC" w:rsidRPr="009D2A32" w:rsidDel="00CB6299">
          <w:rPr>
            <w:rFonts w:ascii="Times New Roman" w:hAnsi="Times New Roman"/>
            <w:color w:val="FF0000"/>
            <w:lang w:val="en-US"/>
          </w:rPr>
          <w:delText xml:space="preserve">At the top </w:delText>
        </w:r>
        <w:r w:rsidR="001913BC" w:rsidDel="00CB6299">
          <w:rPr>
            <w:rFonts w:ascii="Times New Roman" w:hAnsi="Times New Roman"/>
            <w:lang w:val="en-US"/>
          </w:rPr>
          <w:delText>a m</w:delText>
        </w:r>
        <w:r w:rsidRPr="00E834F0" w:rsidDel="00CB6299">
          <w:rPr>
            <w:rFonts w:ascii="Times New Roman" w:hAnsi="Times New Roman"/>
            <w:lang w:val="en-US"/>
          </w:rPr>
          <w:delText xml:space="preserve">ap showing the number of times country names appeared in the article titles produced by each region. For all figures, we used data from the top 1000 articles in high-ranked Ecology and Evolution journals for each world region (see </w:delText>
        </w:r>
      </w:del>
      <w:del w:id="29" w:author="Gabriel Nakamura" w:date="2023-07-21T10:42:00Z">
        <w:r w:rsidRPr="00E834F0" w:rsidDel="00C31713">
          <w:rPr>
            <w:rFonts w:ascii="Times New Roman" w:hAnsi="Times New Roman"/>
            <w:lang w:val="en-US"/>
          </w:rPr>
          <w:delText>supplementary material</w:delText>
        </w:r>
      </w:del>
      <w:del w:id="30" w:author="Gabriel Nakamura" w:date="2023-07-21T17:01:00Z">
        <w:r w:rsidRPr="00E834F0" w:rsidDel="00CB6299">
          <w:rPr>
            <w:rFonts w:ascii="Times New Roman" w:hAnsi="Times New Roman"/>
            <w:lang w:val="en-US"/>
          </w:rPr>
          <w:delText xml:space="preserve"> for a complete list of journals). World region was defined accordingly to the World Bank classification of the countries. </w:delText>
        </w:r>
        <w:r w:rsidR="00722BF2" w:rsidRPr="009D2A32" w:rsidDel="00CB6299">
          <w:rPr>
            <w:rFonts w:ascii="Times New Roman" w:hAnsi="Times New Roman"/>
            <w:color w:val="FF0000"/>
            <w:lang w:val="en-US"/>
          </w:rPr>
          <w:delText>Violin charts</w:delText>
        </w:r>
        <w:r w:rsidRPr="009D2A32" w:rsidDel="00CB6299">
          <w:rPr>
            <w:rFonts w:ascii="Times New Roman" w:hAnsi="Times New Roman"/>
            <w:color w:val="FF0000"/>
            <w:lang w:val="en-US"/>
          </w:rPr>
          <w:delText xml:space="preserve"> </w:delText>
        </w:r>
        <w:r w:rsidRPr="00E834F0" w:rsidDel="00CB6299">
          <w:rPr>
            <w:rFonts w:ascii="Times New Roman" w:hAnsi="Times New Roman"/>
            <w:lang w:val="en-US"/>
          </w:rPr>
          <w:delText xml:space="preserve">represent the </w:delText>
        </w:r>
        <w:r w:rsidR="00722BF2" w:rsidRPr="009D2A32" w:rsidDel="00CB6299">
          <w:rPr>
            <w:rFonts w:ascii="Times New Roman" w:hAnsi="Times New Roman"/>
            <w:color w:val="FF0000"/>
            <w:lang w:val="en-US"/>
          </w:rPr>
          <w:delText>rarefied values</w:delText>
        </w:r>
        <w:r w:rsidR="00827F63" w:rsidRPr="009D2A32" w:rsidDel="00CB6299">
          <w:rPr>
            <w:rFonts w:ascii="Times New Roman" w:hAnsi="Times New Roman"/>
            <w:color w:val="FF0000"/>
            <w:lang w:val="en-US"/>
          </w:rPr>
          <w:delText xml:space="preserve"> (based on 1000 </w:delText>
        </w:r>
      </w:del>
      <w:del w:id="31" w:author="Gabriel Nakamura" w:date="2023-07-21T11:41:00Z">
        <w:r w:rsidR="00827F63" w:rsidRPr="009D2A32" w:rsidDel="00324CBD">
          <w:rPr>
            <w:rFonts w:ascii="Times New Roman" w:hAnsi="Times New Roman"/>
            <w:color w:val="FF0000"/>
            <w:lang w:val="en-US"/>
          </w:rPr>
          <w:delText>samples</w:delText>
        </w:r>
      </w:del>
      <w:del w:id="32" w:author="Gabriel Nakamura" w:date="2023-07-21T17:01:00Z">
        <w:r w:rsidR="00827F63" w:rsidRPr="009D2A32" w:rsidDel="00CB6299">
          <w:rPr>
            <w:rFonts w:ascii="Times New Roman" w:hAnsi="Times New Roman"/>
            <w:color w:val="FF0000"/>
            <w:lang w:val="en-US"/>
          </w:rPr>
          <w:delText>)</w:delText>
        </w:r>
        <w:r w:rsidR="00722BF2" w:rsidRPr="00E834F0" w:rsidDel="00CB6299">
          <w:rPr>
            <w:rFonts w:ascii="Times New Roman" w:hAnsi="Times New Roman"/>
            <w:lang w:val="en-US"/>
          </w:rPr>
          <w:delText xml:space="preserve"> </w:delText>
        </w:r>
        <w:r w:rsidRPr="00E834F0" w:rsidDel="00CB6299">
          <w:rPr>
            <w:rFonts w:ascii="Times New Roman" w:hAnsi="Times New Roman"/>
            <w:lang w:val="en-US"/>
          </w:rPr>
          <w:delText>of the number of times articles published in each region</w:delText>
        </w:r>
        <w:r w:rsidR="001913BC" w:rsidDel="00CB6299">
          <w:rPr>
            <w:rFonts w:ascii="Times New Roman" w:hAnsi="Times New Roman"/>
            <w:lang w:val="en-US"/>
          </w:rPr>
          <w:delText xml:space="preserve"> </w:delText>
        </w:r>
        <w:r w:rsidR="001913BC" w:rsidRPr="009D2A32" w:rsidDel="00CB6299">
          <w:rPr>
            <w:rFonts w:ascii="Times New Roman" w:hAnsi="Times New Roman"/>
            <w:color w:val="FF0000"/>
            <w:lang w:val="en-US"/>
          </w:rPr>
          <w:delText>(Latin America, USA and Canada, East Asia, Europe, Sub-</w:delText>
        </w:r>
      </w:del>
      <w:del w:id="33" w:author="Gabriel Nakamura" w:date="2023-07-21T11:39:00Z">
        <w:r w:rsidR="001913BC" w:rsidRPr="009D2A32" w:rsidDel="00634585">
          <w:rPr>
            <w:rFonts w:ascii="Times New Roman" w:hAnsi="Times New Roman"/>
            <w:color w:val="FF0000"/>
            <w:lang w:val="en-US"/>
          </w:rPr>
          <w:delText>Saharan</w:delText>
        </w:r>
      </w:del>
      <w:del w:id="34" w:author="Gabriel Nakamura" w:date="2023-07-21T17:01:00Z">
        <w:r w:rsidR="001913BC" w:rsidRPr="009D2A32" w:rsidDel="00CB6299">
          <w:rPr>
            <w:rFonts w:ascii="Times New Roman" w:hAnsi="Times New Roman"/>
            <w:color w:val="FF0000"/>
            <w:lang w:val="en-US"/>
          </w:rPr>
          <w:delText xml:space="preserve"> and Mid</w:delText>
        </w:r>
        <w:r w:rsidR="009D2A32" w:rsidRPr="009D2A32" w:rsidDel="00CB6299">
          <w:rPr>
            <w:rFonts w:ascii="Times New Roman" w:hAnsi="Times New Roman"/>
            <w:color w:val="FF0000"/>
            <w:lang w:val="en-US"/>
          </w:rPr>
          <w:delText>d</w:delText>
        </w:r>
        <w:r w:rsidR="001913BC" w:rsidRPr="009D2A32" w:rsidDel="00CB6299">
          <w:rPr>
            <w:rFonts w:ascii="Times New Roman" w:hAnsi="Times New Roman"/>
            <w:color w:val="FF0000"/>
            <w:lang w:val="en-US"/>
          </w:rPr>
          <w:delText>le Africa)</w:delText>
        </w:r>
        <w:r w:rsidRPr="009D2A32" w:rsidDel="00CB6299">
          <w:rPr>
            <w:rFonts w:ascii="Times New Roman" w:hAnsi="Times New Roman"/>
            <w:color w:val="FF0000"/>
            <w:lang w:val="en-US"/>
          </w:rPr>
          <w:delText xml:space="preserve"> </w:delText>
        </w:r>
        <w:r w:rsidRPr="00E834F0" w:rsidDel="00CB6299">
          <w:rPr>
            <w:rFonts w:ascii="Times New Roman" w:hAnsi="Times New Roman"/>
            <w:lang w:val="en-US"/>
          </w:rPr>
          <w:delText xml:space="preserve">were cited in articles published by authors affiliated with institutions </w:delText>
        </w:r>
        <w:r w:rsidR="00FD317A" w:rsidRPr="009D2A32" w:rsidDel="00CB6299">
          <w:rPr>
            <w:rFonts w:ascii="Times New Roman" w:hAnsi="Times New Roman"/>
            <w:color w:val="FF0000"/>
            <w:lang w:val="en-US"/>
          </w:rPr>
          <w:delText xml:space="preserve">in </w:delText>
        </w:r>
        <w:r w:rsidR="00722BF2" w:rsidRPr="009D2A32" w:rsidDel="00CB6299">
          <w:rPr>
            <w:rFonts w:ascii="Times New Roman" w:hAnsi="Times New Roman"/>
            <w:color w:val="FF0000"/>
            <w:lang w:val="en-US"/>
          </w:rPr>
          <w:delText>different countries</w:delText>
        </w:r>
        <w:r w:rsidRPr="009D2A32" w:rsidDel="00CB6299">
          <w:rPr>
            <w:rFonts w:ascii="Times New Roman" w:hAnsi="Times New Roman"/>
            <w:color w:val="FF0000"/>
            <w:lang w:val="en-US"/>
          </w:rPr>
          <w:delText xml:space="preserve"> </w:delText>
        </w:r>
        <w:r w:rsidR="00722BF2" w:rsidRPr="009D2A32" w:rsidDel="00CB6299">
          <w:rPr>
            <w:rFonts w:ascii="Times New Roman" w:hAnsi="Times New Roman"/>
            <w:color w:val="FF0000"/>
            <w:lang w:val="en-US"/>
          </w:rPr>
          <w:delText>(</w:delText>
        </w:r>
        <w:r w:rsidRPr="00E834F0" w:rsidDel="00CB6299">
          <w:rPr>
            <w:rFonts w:ascii="Times New Roman" w:hAnsi="Times New Roman"/>
            <w:lang w:val="en-US"/>
          </w:rPr>
          <w:delText>from 1945 to 2023</w:delText>
        </w:r>
        <w:r w:rsidR="00722BF2" w:rsidDel="00CB6299">
          <w:rPr>
            <w:rFonts w:ascii="Times New Roman" w:hAnsi="Times New Roman"/>
            <w:lang w:val="en-US"/>
          </w:rPr>
          <w:delText>)</w:delText>
        </w:r>
        <w:r w:rsidRPr="00E834F0" w:rsidDel="00CB6299">
          <w:rPr>
            <w:rFonts w:ascii="Times New Roman" w:hAnsi="Times New Roman"/>
            <w:lang w:val="en-US"/>
          </w:rPr>
          <w:delText xml:space="preserve">. On the </w:delText>
        </w:r>
        <w:r w:rsidR="00722BF2" w:rsidRPr="009D2A32" w:rsidDel="00CB6299">
          <w:rPr>
            <w:rFonts w:ascii="Times New Roman" w:hAnsi="Times New Roman"/>
            <w:color w:val="FF0000"/>
            <w:lang w:val="en-US"/>
          </w:rPr>
          <w:delText xml:space="preserve">bottom </w:delText>
        </w:r>
        <w:r w:rsidRPr="00E834F0" w:rsidDel="00CB6299">
          <w:rPr>
            <w:rFonts w:ascii="Times New Roman" w:hAnsi="Times New Roman"/>
            <w:lang w:val="en-US"/>
          </w:rPr>
          <w:delText xml:space="preserve">right of </w:delText>
        </w:r>
        <w:r w:rsidRPr="009D2A32" w:rsidDel="00CB6299">
          <w:rPr>
            <w:rFonts w:ascii="Times New Roman" w:hAnsi="Times New Roman"/>
            <w:color w:val="FF0000"/>
            <w:lang w:val="en-US"/>
          </w:rPr>
          <w:delText xml:space="preserve">each </w:delText>
        </w:r>
        <w:r w:rsidR="00722BF2" w:rsidRPr="009D2A32" w:rsidDel="00CB6299">
          <w:rPr>
            <w:rFonts w:ascii="Times New Roman" w:hAnsi="Times New Roman"/>
            <w:color w:val="FF0000"/>
            <w:lang w:val="en-US"/>
          </w:rPr>
          <w:delText xml:space="preserve">violin chart </w:delText>
        </w:r>
        <w:r w:rsidRPr="00E834F0" w:rsidDel="00CB6299">
          <w:rPr>
            <w:rFonts w:ascii="Times New Roman" w:hAnsi="Times New Roman"/>
            <w:lang w:val="en-US"/>
          </w:rPr>
          <w:delText xml:space="preserve">is the Pielou evenness index; the lower the value, the more biased </w:delText>
        </w:r>
        <w:r w:rsidR="001E173A" w:rsidRPr="009D2A32" w:rsidDel="00CB6299">
          <w:rPr>
            <w:rFonts w:ascii="Times New Roman" w:hAnsi="Times New Roman"/>
            <w:color w:val="FF0000"/>
            <w:lang w:val="en-US"/>
          </w:rPr>
          <w:delText xml:space="preserve">towards a </w:delText>
        </w:r>
        <w:r w:rsidR="00B82D61" w:rsidRPr="009D2A32" w:rsidDel="00CB6299">
          <w:rPr>
            <w:rFonts w:ascii="Times New Roman" w:hAnsi="Times New Roman"/>
            <w:color w:val="FF0000"/>
            <w:lang w:val="en-US"/>
          </w:rPr>
          <w:delText xml:space="preserve">given </w:delText>
        </w:r>
        <w:r w:rsidR="00722BF2" w:rsidRPr="009D2A32" w:rsidDel="00CB6299">
          <w:rPr>
            <w:rFonts w:ascii="Times New Roman" w:hAnsi="Times New Roman"/>
            <w:color w:val="FF0000"/>
            <w:lang w:val="en-US"/>
          </w:rPr>
          <w:delText>country</w:delText>
        </w:r>
        <w:r w:rsidR="00812241" w:rsidRPr="009D2A32" w:rsidDel="00CB6299">
          <w:rPr>
            <w:rFonts w:ascii="Times New Roman" w:hAnsi="Times New Roman"/>
            <w:color w:val="FF0000"/>
            <w:lang w:val="en-US"/>
          </w:rPr>
          <w:delText>, citing</w:delText>
        </w:r>
        <w:r w:rsidR="000629DD" w:rsidRPr="009D2A32" w:rsidDel="00CB6299">
          <w:rPr>
            <w:rFonts w:ascii="Times New Roman" w:hAnsi="Times New Roman"/>
            <w:color w:val="FF0000"/>
            <w:lang w:val="en-US"/>
          </w:rPr>
          <w:delText xml:space="preserve"> the papers produced in a given region</w:delText>
        </w:r>
        <w:r w:rsidR="00812241" w:rsidRPr="009D2A32" w:rsidDel="00CB6299">
          <w:rPr>
            <w:rFonts w:ascii="Times New Roman" w:hAnsi="Times New Roman"/>
            <w:color w:val="FF0000"/>
            <w:lang w:val="en-US"/>
          </w:rPr>
          <w:delText xml:space="preserve"> disproportionally</w:delText>
        </w:r>
        <w:r w:rsidRPr="00CB7643" w:rsidDel="00CB6299">
          <w:rPr>
            <w:rFonts w:ascii="Times New Roman" w:hAnsi="Times New Roman"/>
            <w:lang w:val="en-US"/>
          </w:rPr>
          <w:delText>.</w:delText>
        </w:r>
      </w:del>
    </w:p>
    <w:p w14:paraId="1AC9E4CA" w14:textId="77777777" w:rsidR="00A06950" w:rsidRPr="00CB7643" w:rsidRDefault="00A06950">
      <w:pPr>
        <w:pStyle w:val="Body"/>
        <w:spacing w:line="480" w:lineRule="auto"/>
        <w:ind w:firstLine="720"/>
        <w:rPr>
          <w:rFonts w:ascii="Times New Roman" w:eastAsia="Times New Roman" w:hAnsi="Times New Roman" w:cs="Times New Roman"/>
          <w:lang w:val="en-US"/>
        </w:rPr>
      </w:pPr>
    </w:p>
    <w:p w14:paraId="1AC9E4CB" w14:textId="7B1D80F7" w:rsidR="00A06950" w:rsidRPr="00CB7643"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Diversity, equity, and inclusion (DEI) have been a central part of the academic debate in the last few years, driving cultural and structural changes in research institutes and universities of the Global North. A significant focus at the Global North has been on diversifying the pool of applicants by encouraging applicants from underrepresented backgrounds to apply and promoting the debate on building inclusive teams</w:t>
      </w:r>
      <w:r w:rsidR="00135F63">
        <w:rPr>
          <w:rFonts w:ascii="Times New Roman" w:hAnsi="Times New Roman"/>
          <w:lang w:val="en-US"/>
        </w:rPr>
        <w:fldChar w:fldCharType="begin"/>
      </w:r>
      <w:r w:rsidR="00384864">
        <w:rPr>
          <w:rFonts w:ascii="Times New Roman" w:hAnsi="Times New Roman"/>
          <w:lang w:val="en-US"/>
        </w:rPr>
        <w:instrText xml:space="preserve"> ADDIN ZOTERO_ITEM CSL_CITATION {"citationID":"6EeQJ1xr","properties":{"formattedCitation":"\\super 5,6\\nosupersub{}","plainCitation":"5,6","noteIndex":0},"citationItems":[{"id":3480,"uris":["http://zotero.org/users/9795555/items/G5R8PTZ9"],"itemData":{"id":3480,"type":"article-journal","container-title":"Science","DOI":"10.1126/science.abq5212","ISSN":"0036-8075, 1095-9203","issue":"6594","journalAbbreviation":"Science","language":"en","page":"707-707","source":"DOI.org (Crossref)","title":"Advancing racial equity in Brazil’s academia","volume":"376","author":[{"family":"Oliveira","given":"Willams"},{"family":"Soares","given":"Bruno E."},{"family":"Marques","given":"Piatã"},{"family":"Souza","given":"Caroline"},{"family":"Dias","given":"Arildo S."},{"family":"Bello","given":"Marianne"},{"family":"Custódio","given":"Lis"}],"issued":{"date-parts":[["2022",5,13]]}}},{"id":3427,"uris":["http://zotero.org/users/9795555/items/XJULA9DG"],"itemData":{"id":3427,"type":"article-journal","container-title":"Nature Ecology &amp; Evolution","DOI":"10.1038/s41559-021-01460-w","ISSN":"2397-334X","issue":"9","journalAbbreviation":"Nat Ecol Evol","language":"en","page":"1205-1212","source":"DOI.org (Crossref)","title":"Decoloniality and anti-oppressive practices for a more ethical ecology","volume":"5","author":[{"family":"Trisos","given":"Christopher H."},{"family":"Auerbach","given":"Jess"},{"family":"Katti","given":"Madhusudan"}],"issued":{"date-parts":[["2021",9]]}}}],"schema":"https://github.com/citation-style-language/schema/raw/master/csl-citation.json"} </w:instrText>
      </w:r>
      <w:r w:rsidR="00135F63">
        <w:rPr>
          <w:rFonts w:ascii="Times New Roman" w:hAnsi="Times New Roman"/>
          <w:lang w:val="en-US"/>
        </w:rPr>
        <w:fldChar w:fldCharType="separate"/>
      </w:r>
      <w:r w:rsidR="00384864" w:rsidRPr="00384864">
        <w:rPr>
          <w:rFonts w:ascii="Times New Roman" w:hAnsi="Times New Roman" w:cs="Times New Roman"/>
          <w:vertAlign w:val="superscript"/>
        </w:rPr>
        <w:t>5,6</w:t>
      </w:r>
      <w:r w:rsidR="00135F63">
        <w:rPr>
          <w:rFonts w:ascii="Times New Roman" w:hAnsi="Times New Roman"/>
          <w:lang w:val="en-US"/>
        </w:rPr>
        <w:fldChar w:fldCharType="end"/>
      </w:r>
      <w:r w:rsidRPr="00E834F0">
        <w:rPr>
          <w:rFonts w:ascii="Times New Roman" w:hAnsi="Times New Roman"/>
          <w:lang w:val="en-US"/>
        </w:rPr>
        <w:t>. While these actions are essential to advance DEI in the Global North academic ecosystem, they seldom change global resource and academic recognition</w:t>
      </w:r>
      <w:r w:rsidR="00812241">
        <w:rPr>
          <w:rFonts w:ascii="Times New Roman" w:hAnsi="Times New Roman"/>
          <w:lang w:val="en-US"/>
        </w:rPr>
        <w:t xml:space="preserve"> disparities</w:t>
      </w:r>
      <w:r w:rsidRPr="00E834F0">
        <w:rPr>
          <w:rFonts w:ascii="Times New Roman" w:hAnsi="Times New Roman"/>
          <w:lang w:val="en-US"/>
        </w:rPr>
        <w:t>.</w:t>
      </w:r>
    </w:p>
    <w:p w14:paraId="1AC9E4CC" w14:textId="24F4BD24" w:rsidR="00A06950" w:rsidRPr="00966CC6" w:rsidRDefault="008A2031">
      <w:pPr>
        <w:pStyle w:val="Body"/>
        <w:spacing w:line="480" w:lineRule="auto"/>
        <w:ind w:firstLine="720"/>
        <w:rPr>
          <w:rFonts w:ascii="Times New Roman" w:eastAsia="Times New Roman" w:hAnsi="Times New Roman" w:cs="Times New Roman"/>
          <w:lang w:val="en-US"/>
        </w:rPr>
      </w:pPr>
      <w:r w:rsidRPr="00EC5773">
        <w:rPr>
          <w:rFonts w:ascii="Times New Roman" w:hAnsi="Times New Roman"/>
          <w:color w:val="FF0000"/>
          <w:lang w:val="en-US"/>
        </w:rPr>
        <w:t>Global North researchers are often regarded as experts in their respective fields, enjoying a reputation beyond their local contexts. Conversely, Global South researchers are often perceived as being confined to their own regions, with their scientific authority seen as deriving from the knowledge and expertise originating in the Global North.</w:t>
      </w:r>
      <w:r w:rsidR="005C4229" w:rsidRPr="00EC5773">
        <w:rPr>
          <w:rFonts w:ascii="Times New Roman" w:hAnsi="Times New Roman"/>
          <w:color w:val="FF0000"/>
          <w:lang w:val="en-US"/>
        </w:rPr>
        <w:t xml:space="preserve"> </w:t>
      </w:r>
      <w:r w:rsidR="005C4229" w:rsidRPr="00E834F0">
        <w:rPr>
          <w:rFonts w:ascii="Times New Roman" w:hAnsi="Times New Roman"/>
          <w:lang w:val="en-US"/>
        </w:rPr>
        <w:t xml:space="preserve">The perception that expertise flows from the Global North to the Global South is maintained by deeply rooted practices in academia, creating the </w:t>
      </w:r>
      <w:r w:rsidR="005C4229" w:rsidRPr="00857A19">
        <w:rPr>
          <w:rFonts w:ascii="Times New Roman" w:hAnsi="Times New Roman"/>
          <w:lang w:val="en-US"/>
        </w:rPr>
        <w:t>colonial</w:t>
      </w:r>
      <w:r w:rsidR="005C4229" w:rsidRPr="00E834F0">
        <w:rPr>
          <w:rFonts w:ascii="Times New Roman" w:hAnsi="Times New Roman"/>
          <w:lang w:val="en-US"/>
        </w:rPr>
        <w:t xml:space="preserve"> structure of academic knowledge. Another example of academic neocolonialism is the bias in citations</w:t>
      </w:r>
      <w:r w:rsidR="00826BB2">
        <w:rPr>
          <w:rFonts w:ascii="Times New Roman" w:hAnsi="Times New Roman"/>
          <w:lang w:val="en-US"/>
        </w:rPr>
        <w:fldChar w:fldCharType="begin"/>
      </w:r>
      <w:r w:rsidR="00384864">
        <w:rPr>
          <w:rFonts w:ascii="Times New Roman" w:hAnsi="Times New Roman"/>
          <w:lang w:val="en-US"/>
        </w:rPr>
        <w:instrText xml:space="preserve"> ADDIN ZOTERO_ITEM CSL_CITATION {"citationID":"WyhKtHh7","properties":{"formattedCitation":"\\super 7,8\\nosupersub{}","plainCitation":"7,8","noteIndex":0},"citationItems":[{"id":3496,"uris":["http://zotero.org/users/9795555/items/8WIBRUSD"],"itemData":{"id":3496,"type":"article-journal","abstract":"Disparities continue to pose major challenges in various aspects of science. One such aspect is editorial board composition, which has been shown to exhibit racial and geographical disparities. However, the literature on this subject lacks longitudinal studies quantifying the degree to which the racial composition of editors reflects that of scientists. Other aspects that may exhibit racial disparities include the time spent between the submission and acceptance of a manuscript and the number of citations a paper receives relative to textually similar papers, but these have not been studied to date. To fill this gap, we compile a dataset of 1,000,000 papers published between 2001 and 2020 by six publishers, while identifying the handling editor of each paper. Using this dataset, we show that most countries in Asia, Africa, and South America (where the majority of the population is ethnically non-White) have fewer editors than would be expected based on their share of authorship. Focusing on US-based scientists reveals Black as the most underrepresented race. In terms of acceptance delay, we find, again, that papers from Asia, Africa, and South America spend more time compared to other papers published in the same journal and the same year. Regression analysis of US-based papers reveals that Black authors suffer from the greatest delay. Finally, by analyzing citation rates of US-based papers, we find that Black and Hispanic scientists receive significantly fewer citations compared to White ones doing similar research. Taken together, these findings highlight significant challenges facing non-White scientists.","container-title":"Proceedings of the National Academy of Sciences","DOI":"10.1073/pnas.2215324120","ISSN":"0027-8424, 1091-6490","issue":"13","journalAbbreviation":"Proc. Natl. Acad. Sci. U.S.A.","language":"en","page":"e2215324120","source":"DOI.org (Crossref)","title":"Non-White scientists appear on fewer editorial boards, spend more time under review, and receive fewer citations","volume":"120","author":[{"family":"Liu","given":"Fengyuan"},{"family":"Rahwan","given":"Talal"},{"family":"AlShebli","given":"Bedoor"}],"issued":{"date-parts":[["2023",3,28]]}}},{"id":3481,"uris":["http://zotero.org/users/9795555/items/UIYC5W6Z"],"itemData":{"id":3481,"type":"article-journal","abstract":"Abstract\n            Citations and text analysis are both used to study the distribution and flow of ideas between researchers, fields and countries, but the resulting flows are rarely equal. We argue that the differences in these two flows capture a growing global inequality in the production of scientific knowledge. We offer a framework called ‘citational lensing’ to identify where citations should appear between countries but are absent given that what is embedded in their published abstract texts is highly similar. This framework also identifies where citations are overabundant given lower similarity. Our data come from nearly 20 million papers across nearly 35 years and 150 fields from the Microsoft Academic Graph. We find that scientific communities increasingly centre research from highly active countries while overlooking work from peripheral countries. This inequality is likely to pose substantial challenges to the growth of novel ideas.","container-title":"Nature Human Behaviour","DOI":"10.1038/s41562-022-01351-5","ISSN":"2397-3374","issue":"7","journalAbbreviation":"Nat Hum Behav","language":"en","page":"919-929","source":"DOI.org (Crossref)","title":"Leading countries in global science increasingly receive more citations than other countries doing similar research","volume":"6","author":[{"family":"Gomez","given":"Charles J."},{"family":"Herman","given":"Andrew C."},{"family":"Parigi","given":"Paolo"}],"issued":{"date-parts":[["2022",5,30]]}}}],"schema":"https://github.com/citation-style-language/schema/raw/master/csl-citation.json"} </w:instrText>
      </w:r>
      <w:r w:rsidR="00826BB2">
        <w:rPr>
          <w:rFonts w:ascii="Times New Roman" w:hAnsi="Times New Roman"/>
          <w:lang w:val="en-US"/>
        </w:rPr>
        <w:fldChar w:fldCharType="separate"/>
      </w:r>
      <w:r w:rsidR="00384864" w:rsidRPr="00384864">
        <w:rPr>
          <w:rFonts w:ascii="Times New Roman" w:hAnsi="Times New Roman" w:cs="Times New Roman"/>
          <w:vertAlign w:val="superscript"/>
        </w:rPr>
        <w:t>7,8</w:t>
      </w:r>
      <w:r w:rsidR="00826BB2">
        <w:rPr>
          <w:rFonts w:ascii="Times New Roman" w:hAnsi="Times New Roman"/>
          <w:lang w:val="en-US"/>
        </w:rPr>
        <w:fldChar w:fldCharType="end"/>
      </w:r>
      <w:r w:rsidR="005C4229" w:rsidRPr="00E834F0">
        <w:rPr>
          <w:rFonts w:ascii="Times New Roman" w:hAnsi="Times New Roman"/>
          <w:lang w:val="en-US"/>
        </w:rPr>
        <w:t xml:space="preserve"> and claims of scientific discovery. </w:t>
      </w:r>
      <w:del w:id="35" w:author="Gabriel Nakamura" w:date="2023-07-21T11:45:00Z">
        <w:r w:rsidR="005C4229" w:rsidRPr="00E834F0" w:rsidDel="000B3897">
          <w:rPr>
            <w:rFonts w:ascii="Times New Roman" w:hAnsi="Times New Roman"/>
            <w:lang w:val="en-US"/>
          </w:rPr>
          <w:delText>Citations and r</w:delText>
        </w:r>
      </w:del>
      <w:ins w:id="36" w:author="Gabriel Nakamura" w:date="2023-07-21T11:45:00Z">
        <w:r w:rsidR="000B3897">
          <w:rPr>
            <w:rFonts w:ascii="Times New Roman" w:hAnsi="Times New Roman"/>
            <w:lang w:val="en-US"/>
          </w:rPr>
          <w:t>R</w:t>
        </w:r>
      </w:ins>
      <w:r w:rsidR="005C4229" w:rsidRPr="00E834F0">
        <w:rPr>
          <w:rFonts w:ascii="Times New Roman" w:hAnsi="Times New Roman"/>
          <w:lang w:val="en-US"/>
        </w:rPr>
        <w:t>ecognition of scientific achievements are usually measured through the number of citations (despite the controversies around this measure)</w:t>
      </w:r>
      <w:r w:rsidR="00330127">
        <w:rPr>
          <w:rFonts w:ascii="Times New Roman" w:hAnsi="Times New Roman"/>
          <w:lang w:val="en-US"/>
        </w:rPr>
        <w:fldChar w:fldCharType="begin"/>
      </w:r>
      <w:r w:rsidR="00384864">
        <w:rPr>
          <w:rFonts w:ascii="Times New Roman" w:hAnsi="Times New Roman"/>
          <w:lang w:val="en-US"/>
        </w:rPr>
        <w:instrText xml:space="preserve"> ADDIN ZOTERO_ITEM CSL_CITATION {"citationID":"n3EVKlOt","properties":{"formattedCitation":"\\super 9\\nosupersub{}","plainCitation":"9","noteIndex":0},"citationItems":[{"id":4160,"uris":["http://zotero.org/users/9795555/items/PMCR8QVS"],"itemData":{"id":4160,"type":"article-journal","abstract":"Objective: To conduct a critical analysis of the two main bibliometric indexes used by science: the impact factor and the H index.  Method: Research was conducted on PubMed using the keywords: impact factor, Bibliometrics and H index.  Results: The citations of articles tend to follow a curve in which the articles published in a given year increase sharply to a peak occurring between two and six years after its publication. From this peak citations decline over time.  Conclusion: The analysis of the scientific merit should not be based on only in bibliometric measure, but in the association of various parameters. The impact factor and the H index is mainly based on the number of citations of scientific papers, and this parameter, although important, should not be used alone, nor overvalued in the evaluation of teaching merit.\n          , \n            Objetivo: Realizar análise crítica dos dois principais índices bibliométricos utilizados pela ciência: o fator de impacto e o índice H.  Método: Foi realizada pesquisa no Pubmed utilizando as palavras-chave: impact factor, bibliometrics, H index.  Resultados: As citações dos artigos tendem a seguir uma curva em que os artigos publicados em determinado ano aumentam agudamente para um pico que ocorre entre dois e seis anos após sua publicação. A partir deste pico, as citações declinam ao longo do tempo.  Conclusão: A análise do mérito científico não deve ser baseada em apenas uma medida bibliométrica, mas em associação de medidas. O FI e o índice H se baseiam fundamentalmente no número de citações dos artigos científicos, e este parâmetro, apesar de importante, não deve ser utilizado sozinho e tampouco supervalorizado na avaliação do mérito docente.","container-title":"Revista do Colégio Brasileiro de Cirurgiões","DOI":"10.1590/0100-69912015S01006","ISSN":"0100-6991","issue":"suppl 1","journalAbbreviation":"Rev. Col. Bras. Cir.","page":"17-19","source":"DOI.org (Crossref)","title":"HOW TO EVALUATE SCIENTIFIC PRODUCTION","volume":"42","author":[{"family":"Antunes","given":"Alberto Azoubel"}],"issued":{"date-parts":[["2015"]]}}}],"schema":"https://github.com/citation-style-language/schema/raw/master/csl-citation.json"} </w:instrText>
      </w:r>
      <w:r w:rsidR="00330127">
        <w:rPr>
          <w:rFonts w:ascii="Times New Roman" w:hAnsi="Times New Roman"/>
          <w:lang w:val="en-US"/>
        </w:rPr>
        <w:fldChar w:fldCharType="separate"/>
      </w:r>
      <w:r w:rsidR="00384864" w:rsidRPr="00384864">
        <w:rPr>
          <w:rFonts w:ascii="Times New Roman" w:hAnsi="Times New Roman" w:cs="Times New Roman"/>
          <w:vertAlign w:val="superscript"/>
        </w:rPr>
        <w:t>9</w:t>
      </w:r>
      <w:r w:rsidR="00330127">
        <w:rPr>
          <w:rFonts w:ascii="Times New Roman" w:hAnsi="Times New Roman"/>
          <w:lang w:val="en-US"/>
        </w:rPr>
        <w:fldChar w:fldCharType="end"/>
      </w:r>
      <w:r w:rsidR="005C4229" w:rsidRPr="00E834F0">
        <w:rPr>
          <w:rFonts w:ascii="Times New Roman" w:hAnsi="Times New Roman"/>
          <w:lang w:val="en-US"/>
        </w:rPr>
        <w:t xml:space="preserve">. However, it is common that papers with novel insights or findings published by researchers or institutions from the Global South are </w:t>
      </w:r>
      <w:del w:id="37" w:author="Gabriel Nakamura" w:date="2023-07-21T11:19:00Z">
        <w:r w:rsidR="005C4229" w:rsidRPr="00E834F0" w:rsidDel="00F47DFE">
          <w:rPr>
            <w:rFonts w:ascii="Times New Roman" w:hAnsi="Times New Roman"/>
            <w:lang w:val="en-US"/>
          </w:rPr>
          <w:delText xml:space="preserve">not </w:delText>
        </w:r>
      </w:del>
      <w:ins w:id="38" w:author="Gabriel Nakamura" w:date="2023-07-21T11:19:00Z">
        <w:r w:rsidR="00F47DFE">
          <w:rPr>
            <w:rFonts w:ascii="Times New Roman" w:hAnsi="Times New Roman"/>
            <w:lang w:val="en-US"/>
          </w:rPr>
          <w:t>less</w:t>
        </w:r>
        <w:r w:rsidR="00F47DFE" w:rsidRPr="00E834F0">
          <w:rPr>
            <w:rFonts w:ascii="Times New Roman" w:hAnsi="Times New Roman"/>
            <w:lang w:val="en-US"/>
          </w:rPr>
          <w:t xml:space="preserve"> </w:t>
        </w:r>
      </w:ins>
      <w:r w:rsidR="005C4229" w:rsidRPr="00E834F0">
        <w:rPr>
          <w:rFonts w:ascii="Times New Roman" w:hAnsi="Times New Roman"/>
          <w:lang w:val="en-US"/>
        </w:rPr>
        <w:t>cited in studies from research groups from the Global North</w:t>
      </w:r>
      <w:del w:id="39" w:author="Gabriel Nakamura" w:date="2023-07-21T11:33:00Z">
        <w:r w:rsidR="005C4229" w:rsidRPr="00E834F0" w:rsidDel="00342592">
          <w:rPr>
            <w:rFonts w:ascii="Times New Roman" w:hAnsi="Times New Roman"/>
            <w:lang w:val="en-US"/>
          </w:rPr>
          <w:delText xml:space="preserve"> (Figure 1</w:delText>
        </w:r>
        <w:r w:rsidR="00DA6C93" w:rsidDel="00342592">
          <w:rPr>
            <w:rFonts w:ascii="Times New Roman" w:hAnsi="Times New Roman"/>
            <w:lang w:val="en-US"/>
          </w:rPr>
          <w:delText xml:space="preserve">, </w:delText>
        </w:r>
        <w:r w:rsidR="00DA6C93" w:rsidRPr="00484D9F" w:rsidDel="00342592">
          <w:rPr>
            <w:rFonts w:ascii="Times New Roman" w:hAnsi="Times New Roman"/>
            <w:color w:val="FF0000"/>
            <w:lang w:val="en-US"/>
          </w:rPr>
          <w:delText>violin charts</w:delText>
        </w:r>
        <w:r w:rsidR="005C4229" w:rsidRPr="00E834F0" w:rsidDel="00342592">
          <w:rPr>
            <w:rFonts w:ascii="Times New Roman" w:hAnsi="Times New Roman"/>
            <w:lang w:val="en-US"/>
          </w:rPr>
          <w:delText>)</w:delText>
        </w:r>
      </w:del>
      <w:r w:rsidR="005C4229" w:rsidRPr="00E834F0">
        <w:rPr>
          <w:rFonts w:ascii="Times New Roman" w:hAnsi="Times New Roman"/>
          <w:lang w:val="en-US"/>
        </w:rPr>
        <w:t>, even publications presented in long-standing, high-impact journals</w:t>
      </w:r>
      <w:del w:id="40" w:author="Bruno Eleres" w:date="2023-07-21T10:18:00Z">
        <w:r w:rsidR="005C4229" w:rsidRPr="00E834F0" w:rsidDel="003D5E2E">
          <w:rPr>
            <w:rFonts w:ascii="Times New Roman" w:hAnsi="Times New Roman"/>
            <w:lang w:val="en-US"/>
          </w:rPr>
          <w:delText xml:space="preserve"> </w:delText>
        </w:r>
      </w:del>
      <w:r w:rsidR="005C4229" w:rsidRPr="00CB7643">
        <w:rPr>
          <w:rFonts w:ascii="Times New Roman" w:hAnsi="Times New Roman"/>
          <w:vertAlign w:val="superscript"/>
          <w:lang w:val="en-US"/>
        </w:rPr>
        <w:t>7</w:t>
      </w:r>
      <w:r w:rsidR="005C4229" w:rsidRPr="00E834F0">
        <w:rPr>
          <w:rFonts w:ascii="Times New Roman" w:hAnsi="Times New Roman"/>
          <w:lang w:val="en-US"/>
        </w:rPr>
        <w:t xml:space="preserve">. This situation creates a vicious cycle in which northern institutions, mainly in Europe and North America, dictate knowledge, maintaining the </w:t>
      </w:r>
      <w:r w:rsidR="005C4229" w:rsidRPr="00CB7643">
        <w:rPr>
          <w:rFonts w:ascii="Times New Roman" w:hAnsi="Times New Roman"/>
          <w:i/>
          <w:iCs/>
          <w:lang w:val="en-US"/>
        </w:rPr>
        <w:t>status quo</w:t>
      </w:r>
      <w:r w:rsidR="005C4229" w:rsidRPr="00E834F0">
        <w:rPr>
          <w:rFonts w:ascii="Times New Roman" w:hAnsi="Times New Roman"/>
          <w:lang w:val="en-US"/>
        </w:rPr>
        <w:t xml:space="preserve"> of academic expertise. Other examples include</w:t>
      </w:r>
      <w:r w:rsidR="00DA6C93">
        <w:rPr>
          <w:rFonts w:ascii="Times New Roman" w:hAnsi="Times New Roman"/>
          <w:lang w:val="en-US"/>
        </w:rPr>
        <w:t xml:space="preserve"> </w:t>
      </w:r>
      <w:r w:rsidR="00DA6C93" w:rsidRPr="00484D9F">
        <w:rPr>
          <w:rFonts w:ascii="Times New Roman" w:hAnsi="Times New Roman"/>
          <w:color w:val="FF0000"/>
          <w:lang w:val="en-US"/>
        </w:rPr>
        <w:t>practices of data acquisition with no engagement of local knowledge (known as parachute science)</w:t>
      </w:r>
      <w:r w:rsidR="002F5B7D" w:rsidRPr="00484D9F">
        <w:rPr>
          <w:rFonts w:ascii="Times New Roman" w:hAnsi="Times New Roman"/>
          <w:color w:val="FF0000"/>
          <w:lang w:val="en-US"/>
        </w:rPr>
        <w:fldChar w:fldCharType="begin"/>
      </w:r>
      <w:r w:rsidR="00A06251" w:rsidRPr="00484D9F">
        <w:rPr>
          <w:rFonts w:ascii="Times New Roman" w:hAnsi="Times New Roman"/>
          <w:color w:val="FF0000"/>
          <w:lang w:val="en-US"/>
        </w:rPr>
        <w:instrText xml:space="preserve"> ADDIN ZOTERO_ITEM CSL_CITATION {"citationID":"C7SYAhRu","properties":{"formattedCitation":"\\super 1\\nosupersub{}","plainCitation":"1","dontUpdate":true,"noteIndex":0},"citationItems":[{"id":4269,"uris":["http://zotero.org/users/9795555/items/DR3N8ZZJ"],"itemData":{"id":4269,"type":"article-journal","container-title":"Nature Ecology &amp; Evolution","DOI":"10.1038/s41559-021-01608-8","ISSN":"2397-334X","issue":"2","journalAbbreviation":"Nat Ecol Evol","language":"en","page":"145-154","source":"DOI.org (Crossref)","title":"Colonial history and global economics distort our understanding of deep-time biodiversity","volume":"6","author":[{"family":"Raja","given":"Nussaïbah B."},{"family":"Dunne","given":"Emma M."},{"family":"Matiwane","given":"Aviwe"},{"family":"Khan","given":"Tasnuva Ming"},{"family":"Nätscher","given":"Paulina S."},{"family":"Ghilardi","given":"Aline M."},{"family":"Chattopadhyay","given":"Devapriya"}],"issued":{"date-parts":[["2021",12,30]]}}}],"schema":"https://github.com/citation-style-language/schema/raw/master/csl-citation.json"} </w:instrText>
      </w:r>
      <w:r w:rsidR="002F5B7D" w:rsidRPr="00484D9F">
        <w:rPr>
          <w:rFonts w:ascii="Times New Roman" w:hAnsi="Times New Roman"/>
          <w:color w:val="FF0000"/>
          <w:lang w:val="en-US"/>
        </w:rPr>
        <w:fldChar w:fldCharType="separate"/>
      </w:r>
      <w:r w:rsidR="002F5B7D" w:rsidRPr="00484D9F">
        <w:rPr>
          <w:rFonts w:ascii="Times New Roman" w:hAnsi="Times New Roman" w:cs="Times New Roman"/>
          <w:color w:val="FF0000"/>
          <w:vertAlign w:val="superscript"/>
        </w:rPr>
        <w:t xml:space="preserve"> </w:t>
      </w:r>
      <w:r w:rsidR="002F5B7D" w:rsidRPr="00484D9F">
        <w:rPr>
          <w:rFonts w:ascii="Times New Roman" w:hAnsi="Times New Roman"/>
          <w:color w:val="FF0000"/>
          <w:lang w:val="en-US"/>
        </w:rPr>
        <w:fldChar w:fldCharType="end"/>
      </w:r>
      <w:r w:rsidR="00DA6C93" w:rsidRPr="00484D9F">
        <w:rPr>
          <w:rFonts w:ascii="Times New Roman" w:hAnsi="Times New Roman"/>
          <w:color w:val="FF0000"/>
          <w:lang w:val="en-US"/>
        </w:rPr>
        <w:t>, and</w:t>
      </w:r>
      <w:r w:rsidR="005C4229" w:rsidRPr="00484D9F">
        <w:rPr>
          <w:rFonts w:ascii="Times New Roman" w:hAnsi="Times New Roman"/>
          <w:color w:val="FF0000"/>
          <w:lang w:val="en-US"/>
        </w:rPr>
        <w:t xml:space="preserve"> </w:t>
      </w:r>
      <w:r w:rsidR="005C4229" w:rsidRPr="00E834F0">
        <w:rPr>
          <w:rFonts w:ascii="Times New Roman" w:hAnsi="Times New Roman"/>
          <w:lang w:val="en-US"/>
        </w:rPr>
        <w:t xml:space="preserve">the underrepresentation (or complete lack of representation) </w:t>
      </w:r>
      <w:r w:rsidR="005C4229" w:rsidRPr="00E834F0">
        <w:rPr>
          <w:rFonts w:ascii="Times New Roman" w:hAnsi="Times New Roman"/>
          <w:lang w:val="en-US"/>
        </w:rPr>
        <w:lastRenderedPageBreak/>
        <w:t>of scientists from the Global South as speakers in conferences and editorial boards of long-standing journals</w:t>
      </w:r>
      <w:r w:rsidR="005C4229" w:rsidRPr="00CB7643">
        <w:rPr>
          <w:rFonts w:ascii="Times New Roman" w:hAnsi="Times New Roman"/>
          <w:vertAlign w:val="superscript"/>
          <w:lang w:val="en-US"/>
        </w:rPr>
        <w:t>6</w:t>
      </w:r>
      <w:r w:rsidR="005C4229" w:rsidRPr="00CB7643">
        <w:rPr>
          <w:rFonts w:ascii="Times New Roman" w:hAnsi="Times New Roman"/>
          <w:lang w:val="en-US"/>
        </w:rPr>
        <w:t>.</w:t>
      </w:r>
      <w:r w:rsidR="005C4229" w:rsidRPr="00E834F0">
        <w:rPr>
          <w:rFonts w:ascii="Times New Roman" w:hAnsi="Times New Roman"/>
          <w:lang w:val="en-US"/>
        </w:rPr>
        <w:t xml:space="preserve"> Some mechanisms maintaining this structure include taking English as the </w:t>
      </w:r>
      <w:r w:rsidR="005C4229" w:rsidRPr="00CB7643">
        <w:rPr>
          <w:rFonts w:ascii="Times New Roman" w:hAnsi="Times New Roman"/>
          <w:i/>
          <w:iCs/>
          <w:lang w:val="en-US"/>
        </w:rPr>
        <w:t>lingua franca</w:t>
      </w:r>
      <w:r w:rsidR="005C4229" w:rsidRPr="00E834F0">
        <w:rPr>
          <w:rFonts w:ascii="Times New Roman" w:hAnsi="Times New Roman"/>
          <w:lang w:val="en-US"/>
        </w:rPr>
        <w:t xml:space="preserve"> of scientific practice</w:t>
      </w:r>
      <w:r w:rsidR="003F7D93">
        <w:rPr>
          <w:rFonts w:ascii="Times New Roman" w:hAnsi="Times New Roman"/>
          <w:lang w:val="en-US"/>
        </w:rPr>
        <w:fldChar w:fldCharType="begin"/>
      </w:r>
      <w:r w:rsidR="008D1131">
        <w:rPr>
          <w:rFonts w:ascii="Times New Roman" w:hAnsi="Times New Roman"/>
          <w:lang w:val="en-US"/>
        </w:rPr>
        <w:instrText xml:space="preserve"> ADDIN ZOTERO_ITEM CSL_CITATION {"citationID":"rvG4i7Xl","properties":{"formattedCitation":"\\super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3F7D93">
        <w:rPr>
          <w:rFonts w:ascii="Times New Roman" w:hAnsi="Times New Roman"/>
          <w:lang w:val="en-US"/>
        </w:rPr>
        <w:fldChar w:fldCharType="separate"/>
      </w:r>
      <w:r w:rsidR="008D1131" w:rsidRPr="008D1131">
        <w:rPr>
          <w:rFonts w:ascii="Times New Roman" w:hAnsi="Times New Roman" w:cs="Times New Roman"/>
          <w:vertAlign w:val="superscript"/>
        </w:rPr>
        <w:t>10</w:t>
      </w:r>
      <w:r w:rsidR="003F7D93">
        <w:rPr>
          <w:rFonts w:ascii="Times New Roman" w:hAnsi="Times New Roman"/>
          <w:lang w:val="en-US"/>
        </w:rPr>
        <w:fldChar w:fldCharType="end"/>
      </w:r>
      <w:del w:id="41" w:author="Gabriel Nakamura" w:date="2023-07-21T16:58:00Z">
        <w:r w:rsidR="00741ABA" w:rsidDel="003F7D93">
          <w:rPr>
            <w:rFonts w:ascii="Times New Roman" w:hAnsi="Times New Roman"/>
            <w:lang w:val="en-US"/>
          </w:rPr>
          <w:fldChar w:fldCharType="begin"/>
        </w:r>
        <w:r w:rsidR="00384864" w:rsidDel="003F7D93">
          <w:rPr>
            <w:rFonts w:ascii="Times New Roman" w:hAnsi="Times New Roman"/>
            <w:lang w:val="en-US"/>
          </w:rPr>
          <w:delInstrText xml:space="preserve"> ADDIN ZOTERO_ITEM CSL_CITATION {"citationID":"Cd2YaKs3","properties":{"formattedCitation":"\\super 10\\nosupersub{}","plainCitation":"10","noteIndex":0},"citationItems":[{"id":4183,"uris":["http://zotero.org/users/9795555/items/GU72DJXF"],"itemData":{"id":4183,"type":"report","abstract":"The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under-represented non-native English speakers in science.","genre":"preprint","note":"DOI: 10.32942/X29G6H","publisher":"Biodiversity","source":"DOI.org (Crossref)","title":"The cost of being a non-native English speaker in science","URL":"http://ecoevorxiv.org/repository/view/4691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family":"Veríssimo","given":"Diogo"}],"accessed":{"date-parts":[["2023",4,13]]},"issued":{"date-parts":[["2022",11,11]]}}}],"schema":"https://github.com/citation-style-language/schema/raw/master/csl-citation.json"} </w:delInstrText>
        </w:r>
        <w:r w:rsidR="00741ABA" w:rsidDel="003F7D93">
          <w:rPr>
            <w:rFonts w:ascii="Times New Roman" w:hAnsi="Times New Roman"/>
            <w:lang w:val="en-US"/>
          </w:rPr>
          <w:fldChar w:fldCharType="separate"/>
        </w:r>
        <w:r w:rsidR="00384864" w:rsidRPr="00384864" w:rsidDel="003F7D93">
          <w:rPr>
            <w:rFonts w:ascii="Times New Roman" w:hAnsi="Times New Roman" w:cs="Times New Roman"/>
            <w:vertAlign w:val="superscript"/>
          </w:rPr>
          <w:delText>10</w:delText>
        </w:r>
        <w:r w:rsidR="00741ABA" w:rsidDel="003F7D93">
          <w:rPr>
            <w:rFonts w:ascii="Times New Roman" w:hAnsi="Times New Roman"/>
            <w:lang w:val="en-US"/>
          </w:rPr>
          <w:fldChar w:fldCharType="end"/>
        </w:r>
      </w:del>
      <w:r w:rsidR="005C4229" w:rsidRPr="00E834F0">
        <w:rPr>
          <w:rFonts w:ascii="Times New Roman" w:hAnsi="Times New Roman"/>
          <w:lang w:val="en-US"/>
        </w:rPr>
        <w:t xml:space="preserve"> and even positive bias for Global North countries to publish in (their own) </w:t>
      </w:r>
      <w:r w:rsidR="00D14537" w:rsidRPr="00484D9F">
        <w:rPr>
          <w:rFonts w:ascii="Times New Roman" w:hAnsi="Times New Roman"/>
          <w:color w:val="FF0000"/>
          <w:lang w:val="en-US"/>
        </w:rPr>
        <w:t>high-impact</w:t>
      </w:r>
      <w:r w:rsidR="005C4229" w:rsidRPr="00484D9F">
        <w:rPr>
          <w:rFonts w:ascii="Times New Roman" w:hAnsi="Times New Roman"/>
          <w:color w:val="FF0000"/>
          <w:lang w:val="en-US"/>
        </w:rPr>
        <w:t xml:space="preserve"> </w:t>
      </w:r>
      <w:r w:rsidR="005C4229" w:rsidRPr="00E834F0">
        <w:rPr>
          <w:rFonts w:ascii="Times New Roman" w:hAnsi="Times New Roman"/>
          <w:lang w:val="en-US"/>
        </w:rPr>
        <w:t>journals</w:t>
      </w:r>
      <w:r w:rsidR="0043145D">
        <w:rPr>
          <w:rFonts w:ascii="Times New Roman" w:hAnsi="Times New Roman"/>
          <w:lang w:val="en-US"/>
        </w:rPr>
        <w:fldChar w:fldCharType="begin"/>
      </w:r>
      <w:r w:rsidR="00384864">
        <w:rPr>
          <w:rFonts w:ascii="Times New Roman" w:hAnsi="Times New Roman"/>
          <w:lang w:val="en-US"/>
        </w:rPr>
        <w:instrText xml:space="preserve"> ADDIN ZOTERO_ITEM CSL_CITATION {"citationID":"NfIFAQNs","properties":{"formattedCitation":"\\super 11\\nosupersub{}","plainCitation":"11","noteIndex":0},"citationItems":[{"id":4185,"uris":["http://zotero.org/users/9795555/items/Q5BBNLA3"],"itemData":{"id":4185,"type":"article-journal","container-title":"Functional Ecology","DOI":"10.1111/1365-2435.14259","ISSN":"0269-8463, 1365-2435","journalAbbreviation":"Functional Ecology","language":"en","page":"1365-2435.14259","source":"DOI.org (Crossref)","title":</w:instrText>
      </w:r>
      <w:r w:rsidR="00384864">
        <w:rPr>
          <w:rFonts w:ascii="Times New Roman" w:hAnsi="Times New Roman" w:hint="eastAsia"/>
          <w:lang w:val="en-US"/>
        </w:rPr>
        <w:instrText>"Double</w:instrText>
      </w:r>
      <w:r w:rsidR="00384864">
        <w:rPr>
          <w:rFonts w:ascii="Times New Roman" w:hAnsi="Times New Roman" w:hint="eastAsia"/>
          <w:lang w:val="en-US"/>
        </w:rPr>
        <w:instrText>‐</w:instrText>
      </w:r>
      <w:r w:rsidR="00384864">
        <w:rPr>
          <w:rFonts w:ascii="Times New Roman" w:hAnsi="Times New Roman" w:hint="eastAsia"/>
          <w:lang w:val="en-US"/>
        </w:rPr>
        <w:instrText>blind peer review affects reviewer ratings and editor decisions at an ecology journal","author":[{"family":"Fox","given":"Charles W."},{"family":"Meyer","given":"Jennifer"},{"family":"Aimé","given":"Emilie"}],"issued":{"date-parts":[["2023",4,4]]}</w:instrText>
      </w:r>
      <w:r w:rsidR="00384864">
        <w:rPr>
          <w:rFonts w:ascii="Times New Roman" w:hAnsi="Times New Roman"/>
          <w:lang w:val="en-US"/>
        </w:rPr>
        <w:instrText xml:space="preserve">}}],"schema":"https://github.com/citation-style-language/schema/raw/master/csl-citation.json"} </w:instrText>
      </w:r>
      <w:r w:rsidR="0043145D">
        <w:rPr>
          <w:rFonts w:ascii="Times New Roman" w:hAnsi="Times New Roman"/>
          <w:lang w:val="en-US"/>
        </w:rPr>
        <w:fldChar w:fldCharType="separate"/>
      </w:r>
      <w:r w:rsidR="00384864" w:rsidRPr="00384864">
        <w:rPr>
          <w:rFonts w:ascii="Times New Roman" w:hAnsi="Times New Roman" w:cs="Times New Roman"/>
          <w:vertAlign w:val="superscript"/>
        </w:rPr>
        <w:t>11</w:t>
      </w:r>
      <w:r w:rsidR="0043145D">
        <w:rPr>
          <w:rFonts w:ascii="Times New Roman" w:hAnsi="Times New Roman"/>
          <w:lang w:val="en-US"/>
        </w:rPr>
        <w:fldChar w:fldCharType="end"/>
      </w:r>
      <w:r w:rsidR="005C4229" w:rsidRPr="00966CC6">
        <w:rPr>
          <w:rFonts w:ascii="Times New Roman" w:hAnsi="Times New Roman"/>
          <w:lang w:val="en-US"/>
        </w:rPr>
        <w:t xml:space="preserve"> . </w:t>
      </w:r>
    </w:p>
    <w:p w14:paraId="1AC9E4CD" w14:textId="2D59F789"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While we acknowledge the recent progress in DEI in academia</w:t>
      </w:r>
      <w:ins w:id="42" w:author="Gabriel Nakamura" w:date="2023-07-21T11:47:00Z">
        <w:r w:rsidR="00C91EF8">
          <w:rPr>
            <w:rFonts w:ascii="Times New Roman" w:hAnsi="Times New Roman"/>
            <w:lang w:val="en-US"/>
          </w:rPr>
          <w:t xml:space="preserve"> (</w:t>
        </w:r>
      </w:ins>
      <w:ins w:id="43" w:author="Gabriel Nakamura" w:date="2023-07-21T11:48:00Z">
        <w:r w:rsidR="00613223">
          <w:rPr>
            <w:rFonts w:ascii="Times New Roman" w:hAnsi="Times New Roman"/>
            <w:lang w:val="en-US"/>
          </w:rPr>
          <w:t>e.g.,</w:t>
        </w:r>
      </w:ins>
      <w:ins w:id="44" w:author="Gabriel Nakamura" w:date="2023-07-21T11:47:00Z">
        <w:r w:rsidR="00C91EF8">
          <w:rPr>
            <w:rFonts w:ascii="Times New Roman" w:hAnsi="Times New Roman"/>
            <w:lang w:val="en-US"/>
          </w:rPr>
          <w:t xml:space="preserve"> </w:t>
        </w:r>
      </w:ins>
      <w:ins w:id="45" w:author="Gabriel Nakamura" w:date="2023-07-21T11:48:00Z">
        <w:r w:rsidR="00613223">
          <w:rPr>
            <w:rFonts w:ascii="Times New Roman" w:hAnsi="Times New Roman"/>
            <w:lang w:val="en-US"/>
          </w:rPr>
          <w:t>Brazil</w:t>
        </w:r>
      </w:ins>
      <w:ins w:id="46" w:author="Gabriel Nakamura" w:date="2023-07-21T11:47:00Z">
        <w:r w:rsidR="00613223">
          <w:rPr>
            <w:rFonts w:ascii="Times New Roman" w:hAnsi="Times New Roman"/>
            <w:lang w:val="en-US"/>
          </w:rPr>
          <w:t xml:space="preserve"> receiving more citations</w:t>
        </w:r>
      </w:ins>
      <w:ins w:id="47" w:author="Gabriel Nakamura" w:date="2023-07-21T11:49:00Z">
        <w:r w:rsidR="00962BE0">
          <w:rPr>
            <w:rFonts w:ascii="Times New Roman" w:hAnsi="Times New Roman"/>
            <w:lang w:val="en-US"/>
          </w:rPr>
          <w:t xml:space="preserve"> in some regions</w:t>
        </w:r>
      </w:ins>
      <w:ins w:id="48" w:author="Gabriel Nakamura" w:date="2023-07-21T11:47:00Z">
        <w:r w:rsidR="00613223">
          <w:rPr>
            <w:rFonts w:ascii="Times New Roman" w:hAnsi="Times New Roman"/>
            <w:lang w:val="en-US"/>
          </w:rPr>
          <w:t xml:space="preserve"> than European countries </w:t>
        </w:r>
      </w:ins>
      <w:ins w:id="49" w:author="Gabriel Nakamura" w:date="2023-07-21T11:48:00Z">
        <w:r w:rsidR="00613223">
          <w:rPr>
            <w:rFonts w:ascii="Times New Roman" w:hAnsi="Times New Roman"/>
            <w:lang w:val="en-US"/>
          </w:rPr>
          <w:t>in Fig. 1</w:t>
        </w:r>
      </w:ins>
      <w:ins w:id="50" w:author="Gabriel Nakamura" w:date="2023-07-21T11:47:00Z">
        <w:r w:rsidR="00C91EF8">
          <w:rPr>
            <w:rFonts w:ascii="Times New Roman" w:hAnsi="Times New Roman"/>
            <w:lang w:val="en-US"/>
          </w:rPr>
          <w:t>)</w:t>
        </w:r>
      </w:ins>
      <w:r w:rsidRPr="00E834F0">
        <w:rPr>
          <w:rFonts w:ascii="Times New Roman" w:hAnsi="Times New Roman"/>
          <w:lang w:val="en-US"/>
        </w:rPr>
        <w:t>, little or nothing has been done to reduce the practices that promote the global academic labor division that frames Global South researchers as primarily data gatherers or case study producers. Overcoming this neocolonial structure implies recognizing the knowledge produced outside the Global North as being as reliable and scientifically sound as the one made by research institutes in the Global North. Scientific solutions require specific and contextual knowledge, especially in the face of global changes</w:t>
      </w:r>
      <w:r w:rsidR="0056025E">
        <w:rPr>
          <w:rFonts w:ascii="Times New Roman" w:hAnsi="Times New Roman"/>
          <w:lang w:val="en-US"/>
        </w:rPr>
        <w:fldChar w:fldCharType="begin"/>
      </w:r>
      <w:r w:rsidR="00384864">
        <w:rPr>
          <w:rFonts w:ascii="Times New Roman" w:hAnsi="Times New Roman"/>
          <w:lang w:val="en-US"/>
        </w:rPr>
        <w:instrText xml:space="preserve"> ADDIN ZOTERO_ITEM CSL_CITATION {"citationID":"BWwkbXdg","properties":{"formattedCitation":"\\super 12\\nosupersub{}","plainCitation":"12","noteIndex":0},"citationItems":[{"id":4158,"uris":["http://zotero.org/users/9795555/items/68EDNNET"],"itemData":{"id":4158,"type":"article-journal","container-title":"PLOS Climate","DOI":"10.1371/journal.pclm.0000032","ISSN":"2767-3200","issue":"5","journalAbbreviation":"PLOS Clim","language":"en","page":"e0000032","source":"DOI.org (Crossref)","title":"Re-Centering Indigenous Knowledge in climate change discourse","volume":"1","author":[{"family":"Hernandez","given":"Jessica"},{"family":"Meisner","given":"Julianne"},{"family":"Jacobs","given":"Lara A."},{"family":"Rabinowitz","given":"Peter M."}],"editor":[{"family":"Males","given":"Jamie"}],"issued":{"date-parts":[["2022",5,9]]}}}],"schema":"https://github.com/citation-style-language/schema/raw/master/csl-citation.json"} </w:instrText>
      </w:r>
      <w:r w:rsidR="0056025E">
        <w:rPr>
          <w:rFonts w:ascii="Times New Roman" w:hAnsi="Times New Roman"/>
          <w:lang w:val="en-US"/>
        </w:rPr>
        <w:fldChar w:fldCharType="separate"/>
      </w:r>
      <w:r w:rsidR="00384864" w:rsidRPr="00384864">
        <w:rPr>
          <w:rFonts w:ascii="Times New Roman" w:hAnsi="Times New Roman" w:cs="Times New Roman"/>
          <w:vertAlign w:val="superscript"/>
        </w:rPr>
        <w:t>12</w:t>
      </w:r>
      <w:r w:rsidR="0056025E">
        <w:rPr>
          <w:rFonts w:ascii="Times New Roman" w:hAnsi="Times New Roman"/>
          <w:lang w:val="en-US"/>
        </w:rPr>
        <w:fldChar w:fldCharType="end"/>
      </w:r>
      <w:r w:rsidRPr="00E834F0">
        <w:rPr>
          <w:rFonts w:ascii="Times New Roman" w:hAnsi="Times New Roman"/>
          <w:lang w:val="en-US"/>
        </w:rPr>
        <w:t>. For example, management actions and policies developed to protect and maintain biological diversity and ecosystem services might not be the same in tropical and temperate regions</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{"citationID":"MurctVOB","properties":{"formattedCitation":"\\super 13\\nosupersub{}","plainCitation":"13","noteIndex":0},"citationItems":[{"id":4186,"uris":["http://zotero.org/users/9795555/items/KFF4WHEF"],"itemData":{"id":4186,"type":"article-journal","abstract":"The widely held assumption that any important scientific information would be available in English underlies the underuse of non-English-language science across disciplines. However, non-English-language science is expected to bring unique and valuable scientific information, especially in disciplines where the evidence is patchy, and for emergent issues where synthesising available evidence is an urgent challenge. Yet such contribution of non-English-language science to scientific communities and the application of science is rarely quantified. Here, we show that non-English-language studies provide crucial evidence for informing global biodiversity conservation. By screening 419,679 peer-reviewed papers in 16 languages, we identified 1,234 non-English-language studies providing evidence on the effectiveness of biodiversity conservation interventions, compared to 4,412 English-language studies identified with the same criteria. Relevant non-English-language studies are being published at an increasing rate in 6 out of the 12 languages where there were a sufficient number of relevant studies. Incorporating non-English-language studies can expand the geographical coverage (i.e., the number of 2° × 2° grid cells with relevant studies) of English-language evidence by 12% to 25%, especially in biodiverse regions, and taxonomic coverage (i.e., the number of species covered by the relevant studies) by 5% to 32%, although they do tend to be based on less robust study designs. Our results show that synthesising non-English-language studies is key to overcoming the widespread lack of local, context-dependent evidence and facilitating evidence-based conservation globally. We urge wider disciplines to rigorously reassess the untapped potential of non-English-language science in informing decisions to address other global challenges.\n            Please see the Supporting information files for Alternative Language Abstracts.","container-title":"PLOS Biology","DOI":"10.1371/journal.pbio.3001296","ISSN":"1545-7885","issue":"10","journalAbbreviation":"PLoS Biol","language":"en","page":"e3001296","source":"DOI.org (Crossref)","title":"Tapping into non-English-language science for the conservation of global biodiversity","volume":"19","author":[{"family":"Amano","given":"Tatsuya"},{"family":"Berdejo-Espinola","given":"Violeta"},{"family":"Christie","given":"Alec P."},{"family":"Willott","given":"Kate"},{"family":"Akasaka","given":"Munemitsu"},{"family":"Báldi","given":"András"},{"family":"Berthinussen","given":"Anna"},{"family":"Bertolino","given":"Sandro"},{"family":"Bladon","given":"Andrew J."},{"family":"Chen","given":"Min"},{"family":"Choi","given":"Chang-Yong"},{"family":"Bou Dagher Kharrat","given":"Magda"},{"family":"Oliveira","given":"Luis G.","non-dropping-particle":"de"},{"family":"Farhat","given":"Perla"},{"family":"Golivets","given":"Marina"},{"family":"Hidalgo Aranzamendi","given":"Nataly"},{"family":"Jantke","given":"Kerstin"},{"family":"Kajzer-Bonk","given":"Joanna"},{"family":"Kemahlı Aytekin","given":"M. Çisel"},{"family":"Khorozyan","given":"Igor"},{"family":"Kito","given":"Kensuke"},{"family":"Konno","given":"Ko"},{"family":"Lin","given":"Da-Li"},{"family":"Littlewood","given":"Nick"},{"family":"Liu","given":"Yang"},{"family":"Liu","given":"Yifan"},{"family":"Loretto","given":"Matthias-Claudio"},{"family":"Marconi","given":"Valentina"},{"family":"Martin","given":"Philip A."},{"family":"Morgan","given":"William H."},{"family":"Narváez-Gómez","given":"Juan P."},{"family":"Negret","given":"Pablo Jose"},{"family":"Nourani","given":"Elham"},{"family":"Ochoa Quintero","given":"Jose M."},{"family":"Ockendon","given":"Nancy"},{"family":"Oh","given":"Rachel Rui Ying"},{"family":"Petrovan","given":"Silviu O."},{"family":"Piovezan-Borges","given":"Ana C."},{"family":"Pollet","given":"Ingrid L."},{"family":"Ramos","given":"Danielle L."},{"family":"Reboredo Segovia","given":"Ana L."},{"family":"Rivera-Villanueva","given":"A. Nayelli"},{"family":"Rocha","given":"Ricardo"},{"family":"Rouyer","given":"Marie-Morgane"},{"family":"Sainsbury","given":"Katherine A."},{"family":"Schuster","given":"Richard"},{"family":"Schwab","given":"Dominik"},{"family":"Şekercioğlu","given":"Çağan H."},{"family":"Seo","given":"Hae-Min"},{"family":"Shackelford","given":"Gorm"},{"family":"Shinoda","given":"Yushin"},{"family":"Smith","given":"Rebecca K."},{"family":"Tao","given":"Shan-dar"},{"family":"Tsai","given":"Ming-shan"},{"family":"Tyler","given":"Elizabeth H. M."},{"family":"Vajna","given":"Flóra"},{"family":"Valdebenito","given":"José Osvaldo"},{"family":"Vozykova","given":"Svetlana"},{"family":"Waryszak","given":"Paweł"},{"family":"Zamora-Gutierrez","given":"Veronica"},{"family":"Zenni","given":"Rafael D."},{"family":"Zhou","given":"Wenjun"},{"family":"Sutherland","given":"William J."}],"editor":[{"family":"Jennions","given":"Michael D."}],"issued":{"date-parts":[["2021",10,7]]}}}],"schema":"https://github.com/citation-style-language/schema/raw/master/csl-citation.json"}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13</w:t>
      </w:r>
      <w:r w:rsidR="00715F1E">
        <w:rPr>
          <w:rFonts w:ascii="Times New Roman" w:hAnsi="Times New Roman"/>
          <w:lang w:val="en-US"/>
        </w:rPr>
        <w:fldChar w:fldCharType="end"/>
      </w:r>
      <w:r w:rsidRPr="00E834F0">
        <w:rPr>
          <w:rFonts w:ascii="Times New Roman" w:hAnsi="Times New Roman"/>
          <w:lang w:val="en-US"/>
        </w:rPr>
        <w:t>. Also, the values that different communities hold might require different responses and debates with local and global science</w:t>
      </w:r>
      <w:r w:rsidR="00715F1E">
        <w:rPr>
          <w:rFonts w:ascii="Times New Roman" w:hAnsi="Times New Roman"/>
          <w:lang w:val="en-US"/>
        </w:rPr>
        <w:fldChar w:fldCharType="begin"/>
      </w:r>
      <w:r w:rsidR="00384864">
        <w:rPr>
          <w:rFonts w:ascii="Times New Roman" w:hAnsi="Times New Roman"/>
          <w:lang w:val="en-US"/>
        </w:rPr>
        <w:instrText xml:space="preserve"> ADDIN ZOTERO_ITEM CSL_CITATION {"citationID":"WHZq2gv3","properties":{"formattedCitation":"\\super 14\\nosupersub{}","plainCitation":"14","noteIndex":0},"citationItems":[{"id":4188,"uris":["http://zotero.org/users/9795555/items/YUSWQFJ9"],"itemData":{"id":4188,"type":"article-journal","container-title":"Biological Conservation","DOI":"10.1016/j.biocon.2023.109968","ISSN":"00063207","journalAbbreviation":"Biological Conservation","language":"en","page":"109968","source":"DOI.org (Crossref)","title":"Stealth advocacy in ecology and conservation biology","volume":"280","author":[{"family":"Cardou","given":"F."},{"family":"Vellend","given":"M."}],"issued":{"date-parts":[["2023",4]]}}}],"schema":"https://github.com/citation-style-language/schema/raw/master/csl-citation.json"} </w:instrText>
      </w:r>
      <w:r w:rsidR="00715F1E">
        <w:rPr>
          <w:rFonts w:ascii="Times New Roman" w:hAnsi="Times New Roman"/>
          <w:lang w:val="en-US"/>
        </w:rPr>
        <w:fldChar w:fldCharType="separate"/>
      </w:r>
      <w:r w:rsidR="00384864" w:rsidRPr="00384864">
        <w:rPr>
          <w:rFonts w:ascii="Times New Roman" w:hAnsi="Times New Roman" w:cs="Times New Roman"/>
          <w:vertAlign w:val="superscript"/>
        </w:rPr>
        <w:t>14</w:t>
      </w:r>
      <w:r w:rsidR="00715F1E">
        <w:rPr>
          <w:rFonts w:ascii="Times New Roman" w:hAnsi="Times New Roman"/>
          <w:lang w:val="en-US"/>
        </w:rPr>
        <w:fldChar w:fldCharType="end"/>
      </w:r>
      <w:r w:rsidRPr="00E834F0">
        <w:rPr>
          <w:rFonts w:ascii="Times New Roman" w:hAnsi="Times New Roman"/>
          <w:lang w:val="en-US"/>
        </w:rPr>
        <w:t>. Consequently, excluding the scientific knowledge produced in those places is rooted in academic colonialism and should be considered to develop better solutions.</w:t>
      </w:r>
    </w:p>
    <w:p w14:paraId="1AC9E4CE" w14:textId="77777777"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 xml:space="preserve">Here, we argue that if the Global North is committed to changing the </w:t>
      </w:r>
      <w:r w:rsidRPr="00966CC6">
        <w:rPr>
          <w:rFonts w:ascii="Times New Roman" w:hAnsi="Times New Roman"/>
          <w:i/>
          <w:iCs/>
          <w:lang w:val="en-US"/>
        </w:rPr>
        <w:t>status quo</w:t>
      </w:r>
      <w:r w:rsidRPr="00E834F0">
        <w:rPr>
          <w:rFonts w:ascii="Times New Roman" w:hAnsi="Times New Roman"/>
          <w:lang w:val="en-US"/>
        </w:rPr>
        <w:t xml:space="preserve"> of academic knowledge, researchers and research institutes must do a better job toward actions that improve the intellectual visibility of underrepresented groups by (i) recognizing practices in scientific work that promote intellectual neocolonialism and (ii) implementing actions that break down the labor division in scientific knowledge. In the following sections, we propose </w:t>
      </w:r>
      <w:r w:rsidRPr="00E834F0">
        <w:rPr>
          <w:rFonts w:ascii="Times New Roman" w:hAnsi="Times New Roman"/>
          <w:lang w:val="en-US"/>
        </w:rPr>
        <w:lastRenderedPageBreak/>
        <w:t>interventions that the Global North, from individuals to institutions, should adopt to support a contra-colonial structure knowledge production.</w:t>
      </w:r>
    </w:p>
    <w:p w14:paraId="1AC9E4CF" w14:textId="77777777" w:rsidR="00A06950" w:rsidRPr="00966CC6" w:rsidRDefault="00A06950">
      <w:pPr>
        <w:pStyle w:val="Body"/>
        <w:spacing w:line="480" w:lineRule="auto"/>
        <w:ind w:firstLine="720"/>
        <w:rPr>
          <w:rFonts w:ascii="Times New Roman" w:eastAsia="Times New Roman" w:hAnsi="Times New Roman" w:cs="Times New Roman"/>
          <w:lang w:val="en-US"/>
        </w:rPr>
      </w:pPr>
    </w:p>
    <w:p w14:paraId="1AC9E4D0"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Some suggestions from the Global South</w:t>
      </w:r>
    </w:p>
    <w:p w14:paraId="1AC9E4D1" w14:textId="61E17189" w:rsidR="00A06950" w:rsidRPr="00966CC6" w:rsidRDefault="005C4229">
      <w:pPr>
        <w:pStyle w:val="Body"/>
        <w:spacing w:line="480" w:lineRule="auto"/>
        <w:ind w:firstLine="720"/>
        <w:rPr>
          <w:rFonts w:ascii="Times New Roman" w:eastAsia="Times New Roman" w:hAnsi="Times New Roman" w:cs="Times New Roman"/>
          <w:lang w:val="en-US"/>
        </w:rPr>
      </w:pPr>
      <w:r w:rsidRPr="00E834F0">
        <w:rPr>
          <w:rFonts w:ascii="Times New Roman" w:hAnsi="Times New Roman"/>
          <w:lang w:val="en-US"/>
        </w:rPr>
        <w:t>It is known that the notion of privilege is usually unrecognized by those who are privileged by it</w:t>
      </w:r>
      <w:r w:rsidR="000A346D">
        <w:rPr>
          <w:rFonts w:ascii="Times New Roman" w:hAnsi="Times New Roman"/>
          <w:lang w:val="en-US"/>
        </w:rPr>
        <w:fldChar w:fldCharType="begin"/>
      </w:r>
      <w:r w:rsidR="00384864">
        <w:rPr>
          <w:rFonts w:ascii="Times New Roman" w:hAnsi="Times New Roman"/>
          <w:lang w:val="en-US"/>
        </w:rPr>
        <w:instrText xml:space="preserve"> ADDIN ZOTERO_ITEM CSL_CITATION {"citationID":"pUrSu42i","properties":{"formattedCitation":"\\super 15\\nosupersub{}","plainCitation":"15","noteIndex":0},"citationItems":[{"id":4192,"uris":["http://zotero.org/users/9795555/items/D5V74J8D"],"itemData":{"id":4192,"type":"chapter","container-title":"Advances in Group Processes","ISBN":"978-1-80043-233-8","note":"DOI: 10.1108/S0882-614520200000037001","page":"1-23","publisher":"Emerald Publishing Limited","source":"DOI.org (Crossref)","title":"Hypocognition and the Invisibility of Social Privilege","URL":"https://www.emerald.com/insight/content/doi/10.1108/S0882-614520200000037001/full/html","editor":[{"family":"Thye","given":"Shane R."},{"family":"Lawler","given":"Edward J."}],"author":[{"family":"Wu","given":"Kaidi"},{"family":"Dunning","given":"David"}],"accessed":{"date-parts":[["2023",4,17]]},"issued":{"date-parts":[["2020",10,20]]}}}],"schema":"https://github.com/citation-style-language/schema/raw/master/csl-citation.json"} </w:instrText>
      </w:r>
      <w:r w:rsidR="000A346D">
        <w:rPr>
          <w:rFonts w:ascii="Times New Roman" w:hAnsi="Times New Roman"/>
          <w:lang w:val="en-US"/>
        </w:rPr>
        <w:fldChar w:fldCharType="separate"/>
      </w:r>
      <w:r w:rsidR="00384864" w:rsidRPr="00384864">
        <w:rPr>
          <w:rFonts w:ascii="Times New Roman" w:hAnsi="Times New Roman" w:cs="Times New Roman"/>
          <w:vertAlign w:val="superscript"/>
        </w:rPr>
        <w:t>15</w:t>
      </w:r>
      <w:r w:rsidR="000A346D">
        <w:rPr>
          <w:rFonts w:ascii="Times New Roman" w:hAnsi="Times New Roman"/>
          <w:lang w:val="en-US"/>
        </w:rPr>
        <w:fldChar w:fldCharType="end"/>
      </w:r>
      <w:r w:rsidRPr="00E834F0">
        <w:rPr>
          <w:rFonts w:ascii="Times New Roman" w:hAnsi="Times New Roman"/>
          <w:lang w:val="en-US"/>
        </w:rPr>
        <w:t>. Therefore, we delve into the idea that the change must come from the oppressed, and we, the Global South researchers, should be the ones driving changes in our scientific practice</w:t>
      </w:r>
      <w:r w:rsidR="005D0917">
        <w:rPr>
          <w:rFonts w:ascii="Times New Roman" w:hAnsi="Times New Roman"/>
          <w:lang w:val="en-US"/>
        </w:rPr>
        <w:fldChar w:fldCharType="begin"/>
      </w:r>
      <w:r w:rsidR="00384864">
        <w:rPr>
          <w:rFonts w:ascii="Times New Roman" w:hAnsi="Times New Roman"/>
          <w:lang w:val="en-US"/>
        </w:rPr>
        <w:instrText xml:space="preserve"> ADDIN ZOTERO_ITEM CSL_CITATION {"citationID":"s1vi6GHi","properties":{"formattedCitation":"\\super 16,17\\nosupersub{}","plainCitation":"16,17","noteIndex":0},"citationItems":[{"id":4151,"uris":["http://zotero.org/users/9795555/items/E5269UQ8"],"itemData":{"id":4151,"type":"book","call-number":"LB880.F73 P4313 2000","edition":"30th anniversary ed","event-place":"New York","ISBN":"978-0-8264-1276-8","language":"eng","number-of-pages":"183","publisher":"Continuum","publisher-place":"New York","source":"Library of Congress ISBN","title":"Pedagogy of the oppressed","author":[{"family":"Freire","given":"Paulo"}],"issued":{"date-parts":[["2000"]]}}},{"id":4189,"uris":["http://zotero.org/users/9795555/items/MNYWKA58"],"itemData":{"id":4189,"type":"report","abstract":"In this short perspective, we discuss some topics to further the decolonisation of ecological research by bringing Global North geographers and Global South ecologists together for the debate. The text reviews current debates and provides reflections on dis/connections between disciplines around decolonisation topics, research publishing, collaboration, and the geographies of ecology. Following recent advances in actions and programs striking the exclusionary effects of English in scientific practice, we argue for increasing efforts on supporting a plurality of expression in science that can strengthen the scientific community beyond the “global North”. Inclusive approaches for collaborative research have been taking steps towards decolonisation, but we highlight these strategies may further unethically practices into targeting determined profiles to satisfy funder requirements without building an inclusive environment. An unequal movement from the “global North” to the “global South” has been the core of unequal collaborations for conserving the nature. Nevertheless, we argue that more effective division of labour could advance field ecology and center in-country ecologists into ecological debate. There is no easy pathway to decolonise ecological research, but we believe that confronting the persisting colonial-era power relationships requires moving into places of necessary discomfort, either by learning new languages or stepping aside. Then, we push this discussion to provoke a moment of introspection and further debate.","genre":"preprint","note":"DOI: 10.31235/osf.io/wbzh2","publisher":"SocArXiv","source":"DOI.org (Crossref)","title":"Decolonising ecological research: a debate between global North geographers and global South field ecologists","title-short":"Decolonising ecological research","URL":"https://osf.io/wbzh2","author":[{"family":"Leal","given":"Juliana S."},{"family":"Soares","given":"Bruno"},{"family":"Franco","given":"Ana C S"},{"family":"Sá Ferreira Lima","given":"Romullo Guimarães","non-dropping-particle":"de"},{"family":"Baker","given":"Kater"},{"family":"Griffiths","given":"Mark"}],"accessed":{"date-parts":[["2023",4,13]]},"issued":{"date-parts":[["2022",10,8]]}}}],"schema":"https://github.com/citation-style-language/schema/raw/master/csl-citation.json"} </w:instrText>
      </w:r>
      <w:r w:rsidR="005D0917">
        <w:rPr>
          <w:rFonts w:ascii="Times New Roman" w:hAnsi="Times New Roman"/>
          <w:lang w:val="en-US"/>
        </w:rPr>
        <w:fldChar w:fldCharType="separate"/>
      </w:r>
      <w:r w:rsidR="00384864" w:rsidRPr="00384864">
        <w:rPr>
          <w:rFonts w:ascii="Times New Roman" w:hAnsi="Times New Roman" w:cs="Times New Roman"/>
          <w:vertAlign w:val="superscript"/>
        </w:rPr>
        <w:t>16,17</w:t>
      </w:r>
      <w:r w:rsidR="005D0917">
        <w:rPr>
          <w:rFonts w:ascii="Times New Roman" w:hAnsi="Times New Roman"/>
          <w:lang w:val="en-US"/>
        </w:rPr>
        <w:fldChar w:fldCharType="end"/>
      </w:r>
      <w:r w:rsidRPr="00E834F0">
        <w:rPr>
          <w:rFonts w:ascii="Times New Roman" w:hAnsi="Times New Roman"/>
          <w:lang w:val="en-US"/>
        </w:rPr>
        <w:t>. The evidence shows that the Global South is the one acting towards a more equitable science by promoting a more equitable academic recognition (expressed by the higher equitability in citation proportion in Figure 1</w:t>
      </w:r>
      <w:r w:rsidR="00B46D29">
        <w:rPr>
          <w:rFonts w:ascii="Times New Roman" w:hAnsi="Times New Roman"/>
          <w:lang w:val="en-US"/>
        </w:rPr>
        <w:t xml:space="preserve">, </w:t>
      </w:r>
      <w:r w:rsidR="00B46D29" w:rsidRPr="00484D9F">
        <w:rPr>
          <w:rFonts w:ascii="Times New Roman" w:hAnsi="Times New Roman"/>
          <w:color w:val="FF0000"/>
          <w:lang w:val="en-US"/>
        </w:rPr>
        <w:t>Latin America</w:t>
      </w:r>
      <w:ins w:id="51" w:author="Gabriel Nakamura" w:date="2023-07-21T11:27:00Z">
        <w:r w:rsidR="00A82F99">
          <w:rPr>
            <w:rFonts w:ascii="Times New Roman" w:hAnsi="Times New Roman"/>
            <w:color w:val="FF0000"/>
            <w:lang w:val="en-US"/>
          </w:rPr>
          <w:t xml:space="preserve">, Middle </w:t>
        </w:r>
      </w:ins>
      <w:ins w:id="52" w:author="Gabriel Nakamura" w:date="2023-07-21T11:28:00Z">
        <w:r w:rsidR="00A82F99">
          <w:rPr>
            <w:rFonts w:ascii="Times New Roman" w:hAnsi="Times New Roman"/>
            <w:color w:val="FF0000"/>
            <w:lang w:val="en-US"/>
          </w:rPr>
          <w:t>Africa,</w:t>
        </w:r>
      </w:ins>
      <w:ins w:id="53" w:author="Gabriel Nakamura" w:date="2023-07-21T11:27:00Z">
        <w:r w:rsidR="00A82F99">
          <w:rPr>
            <w:rFonts w:ascii="Times New Roman" w:hAnsi="Times New Roman"/>
            <w:color w:val="FF0000"/>
            <w:lang w:val="en-US"/>
          </w:rPr>
          <w:t xml:space="preserve"> and Sub-Saharan</w:t>
        </w:r>
      </w:ins>
      <w:r w:rsidR="00B46D29" w:rsidRPr="00484D9F">
        <w:rPr>
          <w:rFonts w:ascii="Times New Roman" w:hAnsi="Times New Roman"/>
          <w:color w:val="FF0000"/>
          <w:lang w:val="en-US"/>
        </w:rPr>
        <w:t xml:space="preserve"> violin chart</w:t>
      </w:r>
      <w:r w:rsidRPr="00E834F0">
        <w:rPr>
          <w:rFonts w:ascii="Times New Roman" w:hAnsi="Times New Roman"/>
          <w:lang w:val="en-US"/>
        </w:rPr>
        <w:t xml:space="preserve">). Nevertheless, to be effective, structural changes in the global academic system must be carried out by the entire community. Here, we cite simple actions that could be taken to mitigate intellectual neocolonial practices in science and further recognize the expertise of researchers from the Global South. Despite most of our suggestions being derived from Ecology and Evolution </w:t>
      </w:r>
      <w:r w:rsidRPr="00484D9F">
        <w:rPr>
          <w:rFonts w:ascii="Times New Roman" w:hAnsi="Times New Roman"/>
          <w:color w:val="FF0000"/>
          <w:lang w:val="en-US"/>
        </w:rPr>
        <w:t>examples</w:t>
      </w:r>
      <w:r w:rsidR="00B1219E" w:rsidRPr="00484D9F">
        <w:rPr>
          <w:rFonts w:ascii="Times New Roman" w:hAnsi="Times New Roman"/>
          <w:color w:val="FF0000"/>
          <w:lang w:val="en-US"/>
        </w:rPr>
        <w:t xml:space="preserve"> and limited by the author’s backgrounds,</w:t>
      </w:r>
      <w:r w:rsidRPr="00484D9F">
        <w:rPr>
          <w:rFonts w:ascii="Times New Roman" w:hAnsi="Times New Roman"/>
          <w:color w:val="FF0000"/>
          <w:lang w:val="en-US"/>
        </w:rPr>
        <w:t xml:space="preserve"> </w:t>
      </w:r>
      <w:r w:rsidRPr="00E834F0">
        <w:rPr>
          <w:rFonts w:ascii="Times New Roman" w:hAnsi="Times New Roman"/>
          <w:lang w:val="en-US"/>
        </w:rPr>
        <w:t xml:space="preserve">we believe they can be applied to </w:t>
      </w:r>
      <w:r w:rsidR="00853AD7" w:rsidRPr="00484D9F">
        <w:rPr>
          <w:rFonts w:ascii="Times New Roman" w:hAnsi="Times New Roman"/>
          <w:color w:val="FF0000"/>
          <w:lang w:val="en-US"/>
        </w:rPr>
        <w:t>other scientific areas</w:t>
      </w:r>
      <w:r w:rsidRPr="00E834F0">
        <w:rPr>
          <w:rFonts w:ascii="Times New Roman" w:hAnsi="Times New Roman"/>
          <w:lang w:val="en-US"/>
        </w:rPr>
        <w:t>.</w:t>
      </w:r>
    </w:p>
    <w:p w14:paraId="1AC9E4D2" w14:textId="77777777" w:rsidR="00A06950" w:rsidRPr="00966CC6" w:rsidRDefault="00A06950">
      <w:pPr>
        <w:pStyle w:val="Body"/>
        <w:spacing w:line="480" w:lineRule="auto"/>
        <w:rPr>
          <w:rFonts w:ascii="Times New Roman" w:eastAsia="Times New Roman" w:hAnsi="Times New Roman" w:cs="Times New Roman"/>
          <w:lang w:val="en-US"/>
        </w:rPr>
      </w:pPr>
    </w:p>
    <w:p w14:paraId="1AC9E4D3" w14:textId="77777777"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Action 1: Increasing diversity in scientific groups (journals, societies, and boarding members of scientific meetings/events)</w:t>
      </w:r>
    </w:p>
    <w:p w14:paraId="1AC9E4D4" w14:textId="1F8F5B15"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Why does it matter? </w:t>
      </w:r>
      <w:r w:rsidRPr="00E834F0">
        <w:rPr>
          <w:rFonts w:ascii="Times New Roman" w:hAnsi="Times New Roman"/>
          <w:lang w:val="en-US"/>
        </w:rPr>
        <w:t>Since board</w:t>
      </w:r>
      <w:r w:rsidR="00694A48" w:rsidRPr="00E834F0">
        <w:rPr>
          <w:rFonts w:ascii="Times New Roman" w:hAnsi="Times New Roman"/>
          <w:lang w:val="en-US"/>
        </w:rPr>
        <w:t xml:space="preserve"> </w:t>
      </w:r>
      <w:r w:rsidR="00853AD7" w:rsidRPr="00484D9F">
        <w:rPr>
          <w:rFonts w:ascii="Times New Roman" w:hAnsi="Times New Roman"/>
          <w:color w:val="FF0000"/>
          <w:lang w:val="en-US"/>
        </w:rPr>
        <w:t>members</w:t>
      </w:r>
      <w:r w:rsidR="00694A48" w:rsidRPr="00484D9F">
        <w:rPr>
          <w:rFonts w:ascii="Times New Roman" w:hAnsi="Times New Roman"/>
          <w:color w:val="FF0000"/>
          <w:lang w:val="en-US"/>
        </w:rPr>
        <w:t xml:space="preserve"> of conferences</w:t>
      </w:r>
      <w:r w:rsidR="00CE65F1" w:rsidRPr="00484D9F">
        <w:rPr>
          <w:rFonts w:ascii="Times New Roman" w:hAnsi="Times New Roman"/>
          <w:color w:val="FF0000"/>
          <w:lang w:val="en-US"/>
        </w:rPr>
        <w:t xml:space="preserve">, </w:t>
      </w:r>
      <w:r w:rsidR="004070FA" w:rsidRPr="00484D9F">
        <w:rPr>
          <w:rFonts w:ascii="Times New Roman" w:hAnsi="Times New Roman"/>
          <w:color w:val="FF0000"/>
          <w:lang w:val="en-US"/>
        </w:rPr>
        <w:t>editorial boards</w:t>
      </w:r>
      <w:r w:rsidR="00853AD7" w:rsidRPr="00484D9F">
        <w:rPr>
          <w:rFonts w:ascii="Times New Roman" w:hAnsi="Times New Roman"/>
          <w:color w:val="FF0000"/>
          <w:lang w:val="en-US"/>
        </w:rPr>
        <w:t>,</w:t>
      </w:r>
      <w:r w:rsidR="004070FA" w:rsidRPr="00484D9F">
        <w:rPr>
          <w:rFonts w:ascii="Times New Roman" w:hAnsi="Times New Roman"/>
          <w:color w:val="FF0000"/>
          <w:lang w:val="en-US"/>
        </w:rPr>
        <w:t xml:space="preserve"> and societies</w:t>
      </w:r>
      <w:r w:rsidRPr="00484D9F">
        <w:rPr>
          <w:rFonts w:ascii="Times New Roman" w:hAnsi="Times New Roman"/>
          <w:color w:val="FF0000"/>
          <w:lang w:val="en-US"/>
        </w:rPr>
        <w:t xml:space="preserve"> </w:t>
      </w:r>
      <w:r w:rsidRPr="00E834F0">
        <w:rPr>
          <w:rFonts w:ascii="Times New Roman" w:hAnsi="Times New Roman"/>
          <w:lang w:val="en-US"/>
        </w:rPr>
        <w:t>are a non-random sample of ecological researchers and experts</w:t>
      </w:r>
      <w:r w:rsidR="00F0574D">
        <w:rPr>
          <w:rFonts w:ascii="Times New Roman" w:hAnsi="Times New Roman"/>
          <w:lang w:val="en-US"/>
        </w:rPr>
        <w:fldChar w:fldCharType="begin"/>
      </w:r>
      <w:r w:rsidR="00384864">
        <w:rPr>
          <w:rFonts w:ascii="Times New Roman" w:hAnsi="Times New Roman"/>
          <w:lang w:val="en-US"/>
        </w:rPr>
        <w:instrText xml:space="preserve"> ADDIN ZOTERO_ITEM CSL_CITATION {"citationID":"5sqcb1Fc","properties":{"formattedCitation":"\\super 18\\nosupersub{}","plainCitation":"18","noteIndex":0},"citationItems":[{"id":3497,"uris":["http://zotero.org/users/9795555/items/HXJHDYUZ"],"itemData":{"id":3497,"type":"article-journal","container-title":"Nature Ecology &amp; Evolution","DOI":"10.1038/s41559-017-0443-9","ISSN":"2397-334X","issue":"2","journalAbbreviation":"Nat Ecol Evol","language":"en","page":"202-202","source":"DOI.org (Crossref)","title":"Editorial board members are a non-random sample of ecological experts","volume":"2","author":[{"family":"Bruna","given":"Emilio M."}],"issued":{"date-parts":[["2017",12,14]]}}}],"schema":"https://github.com/citation-style-language/schema/raw/master/csl-citation.json"} </w:instrText>
      </w:r>
      <w:r w:rsidR="00F0574D">
        <w:rPr>
          <w:rFonts w:ascii="Times New Roman" w:hAnsi="Times New Roman"/>
          <w:lang w:val="en-US"/>
        </w:rPr>
        <w:fldChar w:fldCharType="separate"/>
      </w:r>
      <w:r w:rsidR="00384864" w:rsidRPr="00384864">
        <w:rPr>
          <w:rFonts w:ascii="Times New Roman" w:hAnsi="Times New Roman" w:cs="Times New Roman"/>
          <w:vertAlign w:val="superscript"/>
        </w:rPr>
        <w:t>18</w:t>
      </w:r>
      <w:r w:rsidR="00F0574D">
        <w:rPr>
          <w:rFonts w:ascii="Times New Roman" w:hAnsi="Times New Roman"/>
          <w:lang w:val="en-US"/>
        </w:rPr>
        <w:fldChar w:fldCharType="end"/>
      </w:r>
      <w:r w:rsidRPr="00E834F0">
        <w:rPr>
          <w:rFonts w:ascii="Times New Roman" w:hAnsi="Times New Roman"/>
          <w:lang w:val="en-US"/>
        </w:rPr>
        <w:t xml:space="preserve">, their decisions are biased at certain </w:t>
      </w:r>
      <w:r w:rsidR="00C77374" w:rsidRPr="00484D9F">
        <w:rPr>
          <w:rFonts w:ascii="Times New Roman" w:hAnsi="Times New Roman"/>
          <w:color w:val="FF0000"/>
          <w:lang w:val="en-US"/>
        </w:rPr>
        <w:t>extensions</w:t>
      </w:r>
      <w:r w:rsidRPr="00E834F0">
        <w:rPr>
          <w:rFonts w:ascii="Times New Roman" w:hAnsi="Times New Roman"/>
          <w:lang w:val="en-US"/>
        </w:rPr>
        <w:t xml:space="preserve"> to their personal experiences and backgrounds. Therefore, increasing the participation </w:t>
      </w:r>
      <w:r w:rsidRPr="00E834F0">
        <w:rPr>
          <w:rFonts w:ascii="Times New Roman" w:hAnsi="Times New Roman"/>
          <w:lang w:val="en-US"/>
        </w:rPr>
        <w:lastRenderedPageBreak/>
        <w:t xml:space="preserve">of historically excluded groups improves the decision-making process by amplifying and considering different points of view with diverse backgrounds and perspectives. </w:t>
      </w:r>
    </w:p>
    <w:p w14:paraId="1AC9E4D5" w14:textId="3941A17A" w:rsidR="00A06950" w:rsidRPr="00966CC6" w:rsidRDefault="005C4229">
      <w:pPr>
        <w:pStyle w:val="Body"/>
        <w:spacing w:line="480" w:lineRule="auto"/>
        <w:rPr>
          <w:rFonts w:ascii="Times New Roman" w:eastAsia="Times New Roman" w:hAnsi="Times New Roman" w:cs="Times New Roman"/>
          <w:i/>
          <w:iCs/>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Journals and scientific societies must diversify their editorial and committee boards by including researchers from historically marginalized groups. Their participation in these spaces would help identify and tackle specific problems faced by people from different backgrounds. </w:t>
      </w:r>
      <w:commentRangeStart w:id="54"/>
      <w:r w:rsidRPr="00E834F0">
        <w:rPr>
          <w:rFonts w:ascii="Times New Roman" w:hAnsi="Times New Roman"/>
          <w:lang w:val="en-US"/>
        </w:rPr>
        <w:t xml:space="preserve">For example, non-native English speakers </w:t>
      </w:r>
      <w:del w:id="55" w:author="Bruno Eleres" w:date="2023-07-21T10:35:00Z">
        <w:r w:rsidRPr="00E834F0" w:rsidDel="002C1AE9">
          <w:rPr>
            <w:rFonts w:ascii="Times New Roman" w:hAnsi="Times New Roman"/>
            <w:lang w:val="en-US"/>
          </w:rPr>
          <w:delText xml:space="preserve">might </w:delText>
        </w:r>
      </w:del>
      <w:r w:rsidRPr="00E834F0">
        <w:rPr>
          <w:rFonts w:ascii="Times New Roman" w:hAnsi="Times New Roman"/>
          <w:lang w:val="en-US"/>
        </w:rPr>
        <w:t xml:space="preserve">face additional barriers to </w:t>
      </w:r>
      <w:del w:id="56" w:author="Bruno Eleres" w:date="2023-07-21T10:35:00Z">
        <w:r w:rsidR="00C77374" w:rsidRPr="00484D9F" w:rsidDel="002C1AE9">
          <w:rPr>
            <w:rFonts w:ascii="Times New Roman" w:hAnsi="Times New Roman"/>
            <w:color w:val="FF0000"/>
            <w:lang w:val="en-US"/>
          </w:rPr>
          <w:delText>submitting</w:delText>
        </w:r>
        <w:r w:rsidRPr="00484D9F" w:rsidDel="002C1AE9">
          <w:rPr>
            <w:rFonts w:ascii="Times New Roman" w:hAnsi="Times New Roman"/>
            <w:color w:val="FF0000"/>
            <w:lang w:val="en-US"/>
          </w:rPr>
          <w:delText xml:space="preserve"> </w:delText>
        </w:r>
      </w:del>
      <w:ins w:id="57" w:author="Bruno Eleres" w:date="2023-07-21T10:35:00Z">
        <w:r w:rsidR="002C1AE9">
          <w:rPr>
            <w:rFonts w:ascii="Times New Roman" w:hAnsi="Times New Roman"/>
            <w:color w:val="FF0000"/>
            <w:lang w:val="en-US"/>
          </w:rPr>
          <w:t xml:space="preserve">publishing </w:t>
        </w:r>
      </w:ins>
      <w:r w:rsidRPr="00E834F0">
        <w:rPr>
          <w:rFonts w:ascii="Times New Roman" w:hAnsi="Times New Roman"/>
          <w:lang w:val="en-US"/>
        </w:rPr>
        <w:t>papers in English-only journals because of language</w:t>
      </w:r>
      <w:r w:rsidR="008D1DFE">
        <w:rPr>
          <w:rFonts w:ascii="Times New Roman" w:hAnsi="Times New Roman"/>
          <w:lang w:val="en-US"/>
        </w:rPr>
        <w:fldChar w:fldCharType="begin"/>
      </w:r>
      <w:r w:rsidR="008D1131">
        <w:rPr>
          <w:rFonts w:ascii="Times New Roman" w:hAnsi="Times New Roman"/>
          <w:lang w:val="en-US"/>
        </w:rPr>
        <w:instrText xml:space="preserve"> ADDIN ZOTERO_ITEM CSL_CITATION {"citationID":"pKaZtOGM","properties":{"formattedCitation":"\\super 10\\nosupersub{}","plainCitation":"10","noteIndex":0},"citationItems":[{"id":4404,"uris":["http://zotero.org/users/9795555/items/M99XE3AL"],"itemData":{"id":4404,"type":"article-journal","abstract":"The use of English as the common language of science represents a major impediment to maximising the contribution of non-native English speakers to science. Yet few studies have quantified the consequences of language barriers on the career development of researchers who are non-native English speakers. By surveying 908 researchers in environmental sciences, this study estimates and compares the amount of effort required to conduct scientific activities in English between researchers from different countries and, thus, different linguistic and economic backgrounds. Our survey demonstrates that non-native English speakers, especially early in their careers, spend more effort than native English speakers in conducting scientific activities, from reading and writing papers and preparing presentations in English, to disseminating research in multiple languages. Language barriers can also cause them not to attend, or give oral presentations at, international conferences conducted in English. We urge scientific communities to recognise and tackle these disadvantages to release the untapped potential of non-native English speakers in science. This study also proposes potential solutions that can be implemented today by individuals, institutions, journals, funders, and conferences.\n            Please see the Supporting information files (S2–S6 Text) for Alternative Language Abstracts and Figs 5 and 6.","container-title":"PLOS Biology","DOI":"10.1371/journal.pbio.3002184","ISSN":"1545-7885","issue":"7","journalAbbreviation":"PLoS Biol","language":"en","page":"e3002184","source":"DOI.org (Crossref)","title":"The manifold costs of being a non-native English speaker in science","volume":"21","author":[{"family":"Amano","given":"Tatsuya"},{"family":"Ramírez-Castañeda","given":"Valeria"},{"family":"Berdejo-Espinola","given":"Violeta"},{"family":"Borokini","given":"Israel"},{"family":"Chowdhury","given":"Shawan"},{"family":"Golivets","given":"Marina"},{"family":"González-Trujillo","given":"Juan David"},{"family":"Montaño-Centellas","given":"Flavia"},{"family":"Paudel","given":"Kumar"},{"family":"White","given":"Rachel Louise"},{"family":"Veríssimo","given":"Diogo"}],"editor":[{"family":"Dirnagl","given":"Ulrich"}],"issued":{"date-parts":[["2023",7,18]]}}}],"schema":"https://github.com/citation-style-language/schema/raw/master/csl-citation.json"} </w:instrText>
      </w:r>
      <w:r w:rsidR="008D1DFE">
        <w:rPr>
          <w:rFonts w:ascii="Times New Roman" w:hAnsi="Times New Roman"/>
          <w:lang w:val="en-US"/>
        </w:rPr>
        <w:fldChar w:fldCharType="separate"/>
      </w:r>
      <w:r w:rsidR="008D1131" w:rsidRPr="008D1131">
        <w:rPr>
          <w:rFonts w:ascii="Times New Roman" w:hAnsi="Times New Roman" w:cs="Times New Roman"/>
          <w:vertAlign w:val="superscript"/>
        </w:rPr>
        <w:t>10</w:t>
      </w:r>
      <w:r w:rsidR="008D1DFE">
        <w:rPr>
          <w:rFonts w:ascii="Times New Roman" w:hAnsi="Times New Roman"/>
          <w:lang w:val="en-US"/>
        </w:rPr>
        <w:fldChar w:fldCharType="end"/>
      </w:r>
      <w:r w:rsidRPr="00E834F0">
        <w:rPr>
          <w:rFonts w:ascii="Times New Roman" w:hAnsi="Times New Roman"/>
          <w:lang w:val="en-US"/>
        </w:rPr>
        <w:t xml:space="preserve">. </w:t>
      </w:r>
      <w:commentRangeEnd w:id="54"/>
      <w:r w:rsidR="002C1AE9">
        <w:rPr>
          <w:rStyle w:val="CommentReference"/>
          <w:rFonts w:ascii="Times New Roman" w:hAnsi="Times New Roman" w:cs="Times New Roman"/>
          <w:color w:val="auto"/>
          <w:lang w:val="en-US"/>
          <w14:textOutline w14:w="0" w14:cap="rnd" w14:cmpd="sng" w14:algn="ctr">
            <w14:noFill/>
            <w14:prstDash w14:val="solid"/>
            <w14:bevel/>
          </w14:textOutline>
        </w:rPr>
        <w:commentReference w:id="54"/>
      </w:r>
      <w:r w:rsidRPr="00E834F0">
        <w:rPr>
          <w:rFonts w:ascii="Times New Roman" w:hAnsi="Times New Roman"/>
          <w:lang w:val="en-US"/>
        </w:rPr>
        <w:t>In response, the Society for the Study of Evolution provides cost-free English language editing for non-native English-speaking authors, reducing the language barriers to scientific publication</w:t>
      </w:r>
      <w:r w:rsidR="0090125A">
        <w:rPr>
          <w:rFonts w:ascii="Times New Roman" w:hAnsi="Times New Roman"/>
          <w:lang w:val="en-US"/>
        </w:rPr>
        <w:fldChar w:fldCharType="begin"/>
      </w:r>
      <w:r w:rsidR="008D1131">
        <w:rPr>
          <w:rFonts w:ascii="Times New Roman" w:hAnsi="Times New Roman"/>
          <w:lang w:val="en-US"/>
        </w:rPr>
        <w:instrText xml:space="preserve"> ADDIN ZOTERO_ITEM CSL_CITATION {"citationID":"VU7Zxrb1","properties":{"formattedCitation":"\\super 19\\nosupersub{}","plainCitation":"19","noteIndex":0},"citationItems":[{"id":4162,"uris":["http://zotero.org/users/9795555/items/FAZ6WIB7"],"itemData":{"id":4162,"type":"article-journal","container-title":"Nature Human Behaviour","DOI":"10.1038/s41562-021-01137-1","ISSN":"2397-3374","issue":"9","journalAbbreviation":"Nat Hum Behav","language":"en","page":"1119-1122","source":"DOI.org (Crossref)","title":"Ten tips for overcoming language barriers in science","volume":"5","author":[{"family":"Amano","given":"Tatsuya"},{"family":"Rios Rojas","given":"Clarissa"},{"family":"Boum II","given":"Yap"},{"family":"Calvo","given":"Margarita"},{"family":"Misra","given":"Biswapriya B."}],"issued":{"date-parts":[["2021",7,8]]}}}],"schema":"https://github.com/citation-style-language/schema/raw/master/csl-citation.json"} </w:instrText>
      </w:r>
      <w:r w:rsidR="0090125A">
        <w:rPr>
          <w:rFonts w:ascii="Times New Roman" w:hAnsi="Times New Roman"/>
          <w:lang w:val="en-US"/>
        </w:rPr>
        <w:fldChar w:fldCharType="separate"/>
      </w:r>
      <w:r w:rsidR="008D1131" w:rsidRPr="008D1131">
        <w:rPr>
          <w:rFonts w:ascii="Times New Roman" w:hAnsi="Times New Roman" w:cs="Times New Roman"/>
          <w:vertAlign w:val="superscript"/>
        </w:rPr>
        <w:t>19</w:t>
      </w:r>
      <w:r w:rsidR="0090125A">
        <w:rPr>
          <w:rFonts w:ascii="Times New Roman" w:hAnsi="Times New Roman"/>
          <w:lang w:val="en-US"/>
        </w:rPr>
        <w:fldChar w:fldCharType="end"/>
      </w:r>
      <w:r w:rsidRPr="00966CC6">
        <w:rPr>
          <w:rFonts w:ascii="Times New Roman" w:hAnsi="Times New Roman"/>
          <w:lang w:val="en-US"/>
        </w:rPr>
        <w:t>.</w:t>
      </w:r>
    </w:p>
    <w:p w14:paraId="1AC9E4D6" w14:textId="77777777" w:rsidR="00A06950" w:rsidRPr="00966CC6" w:rsidRDefault="00A06950">
      <w:pPr>
        <w:pStyle w:val="Body"/>
        <w:spacing w:line="480" w:lineRule="auto"/>
        <w:rPr>
          <w:rFonts w:ascii="Times New Roman" w:eastAsia="Times New Roman" w:hAnsi="Times New Roman" w:cs="Times New Roman"/>
          <w:lang w:val="en-US"/>
        </w:rPr>
      </w:pPr>
    </w:p>
    <w:p w14:paraId="1AC9E4D7"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2 </w:t>
      </w:r>
      <w:r w:rsidRPr="00E834F0">
        <w:rPr>
          <w:rFonts w:ascii="Times New Roman" w:hAnsi="Times New Roman"/>
          <w:i/>
          <w:iCs/>
          <w:lang w:val="en-US"/>
        </w:rPr>
        <w:t>– Reducing costs of open-access publications</w:t>
      </w:r>
    </w:p>
    <w:p w14:paraId="1AC9E4D8" w14:textId="339B767B"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Why does it matter?</w:t>
      </w:r>
      <w:r w:rsidRPr="00E834F0">
        <w:rPr>
          <w:rFonts w:ascii="Times New Roman" w:hAnsi="Times New Roman"/>
          <w:lang w:val="en-US"/>
        </w:rPr>
        <w:t xml:space="preserve"> Most publishers do not provide waivers for developing countries, making open access a privilege for Global North researchers</w:t>
      </w:r>
      <w:r w:rsidR="00A66B4E">
        <w:rPr>
          <w:rFonts w:ascii="Times New Roman" w:hAnsi="Times New Roman"/>
          <w:lang w:val="en-US"/>
        </w:rPr>
        <w:fldChar w:fldCharType="begin"/>
      </w:r>
      <w:r w:rsidR="008D1131">
        <w:rPr>
          <w:rFonts w:ascii="Times New Roman" w:hAnsi="Times New Roman"/>
          <w:lang w:val="en-US"/>
        </w:rPr>
        <w:instrText xml:space="preserve"> ADDIN ZOTERO_ITEM CSL_CITATION {"citationID":"1HzcYmDR","properties":{"formattedCitation":"\\super 20\\nosupersub{}","plainCitation":"20","noteIndex":0},"citationItems":[{"id":4150,"uris":["http://zotero.org/users/9795555/items/FIETPEKI"],"itemData":{"id":4150,"type":"article-journal","container-title":"Nature","DOI":"10.1038/d41586-022-00342-w","ISSN":"0028-0836, 1476-4687","journalAbbreviation":"Nature","language":"en","page":"d41586-022-00342-w","source":"DOI.org (Crossref)","title":"Open-access publishing fees deter researchers in the global south","author":[{"family":"Kwon","given":"Diana"}],"issued":{"date-parts":[["2022",2,16]]}}}],"schema":"https://github.com/citation-style-language/schema/raw/master/csl-citation.json"} </w:instrText>
      </w:r>
      <w:r w:rsidR="00A66B4E">
        <w:rPr>
          <w:rFonts w:ascii="Times New Roman" w:hAnsi="Times New Roman"/>
          <w:lang w:val="en-US"/>
        </w:rPr>
        <w:fldChar w:fldCharType="separate"/>
      </w:r>
      <w:r w:rsidR="008D1131" w:rsidRPr="008D1131">
        <w:rPr>
          <w:rFonts w:ascii="Times New Roman" w:hAnsi="Times New Roman" w:cs="Times New Roman"/>
          <w:vertAlign w:val="superscript"/>
        </w:rPr>
        <w:t>20</w:t>
      </w:r>
      <w:r w:rsidR="00A66B4E">
        <w:rPr>
          <w:rFonts w:ascii="Times New Roman" w:hAnsi="Times New Roman"/>
          <w:lang w:val="en-US"/>
        </w:rPr>
        <w:fldChar w:fldCharType="end"/>
      </w:r>
      <w:r w:rsidRPr="00E834F0">
        <w:rPr>
          <w:rFonts w:ascii="Times New Roman" w:hAnsi="Times New Roman"/>
          <w:lang w:val="en-US"/>
        </w:rPr>
        <w:t xml:space="preserve">. For example, if the open access </w:t>
      </w:r>
      <w:r w:rsidR="00B979F4" w:rsidRPr="00484D9F">
        <w:rPr>
          <w:rFonts w:ascii="Times New Roman" w:hAnsi="Times New Roman"/>
          <w:color w:val="FF0000"/>
          <w:lang w:val="en-US"/>
        </w:rPr>
        <w:t>fee</w:t>
      </w:r>
      <w:r w:rsidRPr="00484D9F">
        <w:rPr>
          <w:rFonts w:ascii="Times New Roman" w:hAnsi="Times New Roman"/>
          <w:color w:val="FF0000"/>
          <w:lang w:val="en-US"/>
        </w:rPr>
        <w:t xml:space="preserve"> </w:t>
      </w:r>
      <w:r w:rsidRPr="00E834F0">
        <w:rPr>
          <w:rFonts w:ascii="Times New Roman" w:hAnsi="Times New Roman"/>
          <w:lang w:val="en-US"/>
        </w:rPr>
        <w:t xml:space="preserve">of a given journal is 4,000 </w:t>
      </w:r>
      <w:r w:rsidRPr="00484D9F">
        <w:rPr>
          <w:rFonts w:ascii="Times New Roman" w:hAnsi="Times New Roman"/>
          <w:color w:val="FF0000"/>
          <w:lang w:val="en-US"/>
        </w:rPr>
        <w:t xml:space="preserve">United States </w:t>
      </w:r>
      <w:r w:rsidRPr="00E834F0">
        <w:rPr>
          <w:rFonts w:ascii="Times New Roman" w:hAnsi="Times New Roman"/>
          <w:lang w:val="en-US"/>
        </w:rPr>
        <w:t xml:space="preserve">dollars, this would be equivalent to almost two monthly wages of an assistant professor in Brazil. Even when waivers are provided, the cost is often prohibitive, excluding most researchers from the Global South </w:t>
      </w:r>
      <w:r w:rsidR="00B979F4" w:rsidRPr="00484D9F">
        <w:rPr>
          <w:rFonts w:ascii="Times New Roman" w:hAnsi="Times New Roman"/>
          <w:color w:val="FF0000"/>
          <w:lang w:val="en-US"/>
        </w:rPr>
        <w:t>from taking</w:t>
      </w:r>
      <w:r w:rsidRPr="00484D9F">
        <w:rPr>
          <w:rFonts w:ascii="Times New Roman" w:hAnsi="Times New Roman"/>
          <w:color w:val="FF0000"/>
          <w:lang w:val="en-US"/>
        </w:rPr>
        <w:t xml:space="preserve"> </w:t>
      </w:r>
      <w:r w:rsidRPr="00E834F0">
        <w:rPr>
          <w:rFonts w:ascii="Times New Roman" w:hAnsi="Times New Roman"/>
          <w:lang w:val="en-US"/>
        </w:rPr>
        <w:t xml:space="preserve">part in more globalized </w:t>
      </w:r>
      <w:r w:rsidR="00B979F4" w:rsidRPr="00484D9F">
        <w:rPr>
          <w:rFonts w:ascii="Times New Roman" w:hAnsi="Times New Roman"/>
          <w:color w:val="FF0000"/>
          <w:lang w:val="en-US"/>
        </w:rPr>
        <w:t>publishing venues</w:t>
      </w:r>
      <w:r w:rsidRPr="00E834F0">
        <w:rPr>
          <w:rFonts w:ascii="Times New Roman" w:hAnsi="Times New Roman"/>
          <w:lang w:val="en-US"/>
        </w:rPr>
        <w:t>.</w:t>
      </w:r>
    </w:p>
    <w:p w14:paraId="1AC9E4D9" w14:textId="3A155FD8"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Provide more waivers for Global South researchers </w:t>
      </w:r>
      <w:r w:rsidR="00B979F4" w:rsidRPr="00484D9F">
        <w:rPr>
          <w:rFonts w:ascii="Times New Roman" w:hAnsi="Times New Roman"/>
          <w:color w:val="FF0000"/>
          <w:lang w:val="en-US"/>
        </w:rPr>
        <w:t xml:space="preserve">and </w:t>
      </w:r>
      <w:r w:rsidRPr="00E834F0">
        <w:rPr>
          <w:rFonts w:ascii="Times New Roman" w:hAnsi="Times New Roman"/>
          <w:lang w:val="en-US"/>
        </w:rPr>
        <w:t xml:space="preserve">actively pursue partnerships with Global </w:t>
      </w:r>
      <w:r w:rsidR="00341BE1" w:rsidRPr="00484D9F">
        <w:rPr>
          <w:rFonts w:ascii="Times New Roman" w:hAnsi="Times New Roman"/>
          <w:color w:val="FF0000"/>
          <w:lang w:val="en-US"/>
        </w:rPr>
        <w:t>North</w:t>
      </w:r>
      <w:r w:rsidRPr="00484D9F">
        <w:rPr>
          <w:rFonts w:ascii="Times New Roman" w:hAnsi="Times New Roman"/>
          <w:color w:val="FF0000"/>
          <w:lang w:val="en-US"/>
        </w:rPr>
        <w:t xml:space="preserve"> </w:t>
      </w:r>
      <w:r w:rsidRPr="00E834F0">
        <w:rPr>
          <w:rFonts w:ascii="Times New Roman" w:hAnsi="Times New Roman"/>
          <w:lang w:val="en-US"/>
        </w:rPr>
        <w:t xml:space="preserve">institutions to cover fees. </w:t>
      </w:r>
    </w:p>
    <w:p w14:paraId="1AC9E4DA" w14:textId="77777777" w:rsidR="00A06950" w:rsidRPr="00966CC6" w:rsidRDefault="00A06950">
      <w:pPr>
        <w:pStyle w:val="Body"/>
        <w:spacing w:line="480" w:lineRule="auto"/>
        <w:rPr>
          <w:rFonts w:ascii="Times New Roman" w:eastAsia="Times New Roman" w:hAnsi="Times New Roman" w:cs="Times New Roman"/>
          <w:lang w:val="en-US"/>
        </w:rPr>
      </w:pPr>
    </w:p>
    <w:p w14:paraId="1AC9E4DB" w14:textId="77777777" w:rsidR="00A06950" w:rsidRPr="00966CC6" w:rsidRDefault="005C4229">
      <w:pPr>
        <w:pStyle w:val="Body"/>
        <w:spacing w:line="480" w:lineRule="auto"/>
        <w:rPr>
          <w:rFonts w:ascii="Times New Roman" w:eastAsia="Times New Roman" w:hAnsi="Times New Roman" w:cs="Times New Roman"/>
          <w:i/>
          <w:iCs/>
          <w:lang w:val="en-US"/>
        </w:rPr>
      </w:pPr>
      <w:r w:rsidRPr="00966CC6">
        <w:rPr>
          <w:rFonts w:ascii="Times New Roman" w:hAnsi="Times New Roman"/>
          <w:i/>
          <w:iCs/>
          <w:lang w:val="en-US"/>
        </w:rPr>
        <w:t xml:space="preserve">Action 3 </w:t>
      </w:r>
      <w:r w:rsidRPr="00E834F0">
        <w:rPr>
          <w:rFonts w:ascii="Times New Roman" w:hAnsi="Times New Roman"/>
          <w:i/>
          <w:iCs/>
          <w:lang w:val="en-US"/>
        </w:rPr>
        <w:t>– Referencing the Global South expertise</w:t>
      </w:r>
    </w:p>
    <w:p w14:paraId="1AC9E4DC" w14:textId="76F1578A"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i/>
          <w:iCs/>
          <w:lang w:val="en-US"/>
        </w:rPr>
        <w:t>Why does it matter?</w:t>
      </w:r>
      <w:r w:rsidRPr="00E834F0">
        <w:rPr>
          <w:rFonts w:ascii="Times New Roman" w:hAnsi="Times New Roman"/>
          <w:lang w:val="en-US"/>
        </w:rPr>
        <w:t xml:space="preserve"> Modern science requires finding solutions that are adequate for different contexts. </w:t>
      </w:r>
      <w:r w:rsidRPr="00966CC6">
        <w:rPr>
          <w:rFonts w:ascii="Times New Roman" w:hAnsi="Times New Roman"/>
          <w:lang w:val="en-US"/>
        </w:rPr>
        <w:t>S</w:t>
      </w:r>
      <w:r w:rsidRPr="00E834F0">
        <w:rPr>
          <w:rFonts w:ascii="Times New Roman" w:hAnsi="Times New Roman"/>
          <w:lang w:val="en-US"/>
        </w:rPr>
        <w:t xml:space="preserve">tudents and researchers are </w:t>
      </w:r>
      <w:r w:rsidR="001F4D1D" w:rsidRPr="00484D9F">
        <w:rPr>
          <w:rFonts w:ascii="Times New Roman" w:hAnsi="Times New Roman"/>
          <w:color w:val="FF0000"/>
          <w:lang w:val="en-US"/>
        </w:rPr>
        <w:t>exposed mainly</w:t>
      </w:r>
      <w:r w:rsidRPr="00484D9F">
        <w:rPr>
          <w:rFonts w:ascii="Times New Roman" w:hAnsi="Times New Roman"/>
          <w:color w:val="FF0000"/>
          <w:lang w:val="en-US"/>
        </w:rPr>
        <w:t xml:space="preserve"> </w:t>
      </w:r>
      <w:r w:rsidRPr="00E834F0">
        <w:rPr>
          <w:rFonts w:ascii="Times New Roman" w:hAnsi="Times New Roman"/>
          <w:lang w:val="en-US"/>
        </w:rPr>
        <w:t xml:space="preserve">to the science produced by the Global </w:t>
      </w:r>
      <w:r w:rsidRPr="00E834F0">
        <w:rPr>
          <w:rFonts w:ascii="Times New Roman" w:hAnsi="Times New Roman"/>
          <w:lang w:val="en-US"/>
        </w:rPr>
        <w:lastRenderedPageBreak/>
        <w:t>North in their curricula, texbooks</w:t>
      </w:r>
      <w:r w:rsidR="00A66B4E">
        <w:rPr>
          <w:rFonts w:ascii="Times New Roman" w:hAnsi="Times New Roman"/>
          <w:lang w:val="en-US"/>
        </w:rPr>
        <w:fldChar w:fldCharType="begin"/>
      </w:r>
      <w:r w:rsidR="008D1131">
        <w:rPr>
          <w:rFonts w:ascii="Times New Roman" w:hAnsi="Times New Roman"/>
          <w:lang w:val="en-US"/>
        </w:rPr>
        <w:instrText xml:space="preserve"> ADDIN ZOTERO_ITEM CSL_CITATION {"citationID":"HCMZh7Yc","properties":{"formattedCitation":"\\super 21\\nosupersub{}","plainCitation":"21","noteIndex":0},"citationItems":[{"id":4194,"uris":["http://zotero.org/users/9795555/items/2FWCC3TV"],"itemData":{"id":4194,"type":"article-journal","container-title":"PLOS Biology","DOI":"10.1371/journal.pbio.3001674","ISSN":"1545-7885","issue":"6","journalAbbreviation":"PLoS Biol","language":"en","page":"e3001674","source":"DOI.org (Crossref)","title":"Integrating tropical research into biology education is urgently needed","volume":"20","author":[{"family":"Russell","given":"Ann E."},{"family":"Aide","given":"T. Mitchell"},{"family":"Braker","given":"Elizabeth"},{"family":"Ganong","given":"Carissa N."},{"family":"Hardin","given":"Rebecca D."},{"family":"Holl","given":"Karen D."},{"family":"Hotchkiss","given":"Sara C."},{"family":"Klemens","given":"Jeffrey A."},{"family":"Kuprewicz","given":"Erin K."},{"family":"McClearn","given":"Deedra"},{"family":"Middendorf","given":"George"},{"family":"Ostertag","given":"Rebecca"},{"family":"Powers","given":"Jennifer S."},{"family":"Russo","given":"Sabrina E."},{"family":"Stynoski","given":"Jennifer L."},{"family":"Valdez","given":"Ursula"},{"family":"Willis","given":"Charles G."}],"issued":{"date-parts":[["2022",6,16]]}}}],"schema":"https://github.com/citation-style-language/schema/raw/master/csl-citation.json"} </w:instrText>
      </w:r>
      <w:r w:rsidR="00A66B4E">
        <w:rPr>
          <w:rFonts w:ascii="Times New Roman" w:hAnsi="Times New Roman"/>
          <w:lang w:val="en-US"/>
        </w:rPr>
        <w:fldChar w:fldCharType="separate"/>
      </w:r>
      <w:r w:rsidR="008D1131" w:rsidRPr="008D1131">
        <w:rPr>
          <w:rFonts w:ascii="Times New Roman" w:hAnsi="Times New Roman" w:cs="Times New Roman"/>
          <w:vertAlign w:val="superscript"/>
        </w:rPr>
        <w:t>21</w:t>
      </w:r>
      <w:r w:rsidR="00A66B4E">
        <w:rPr>
          <w:rFonts w:ascii="Times New Roman" w:hAnsi="Times New Roman"/>
          <w:lang w:val="en-US"/>
        </w:rPr>
        <w:fldChar w:fldCharType="end"/>
      </w:r>
      <w:r w:rsidR="00A66B4E">
        <w:rPr>
          <w:rFonts w:ascii="Times New Roman" w:hAnsi="Times New Roman"/>
          <w:lang w:val="en-US"/>
        </w:rPr>
        <w:t xml:space="preserve">, </w:t>
      </w:r>
      <w:r w:rsidRPr="00E834F0">
        <w:rPr>
          <w:rFonts w:ascii="Times New Roman" w:hAnsi="Times New Roman"/>
          <w:lang w:val="en-US"/>
        </w:rPr>
        <w:t xml:space="preserve">and articles, providing them </w:t>
      </w:r>
      <w:r w:rsidR="001F4D1D" w:rsidRPr="00484D9F">
        <w:rPr>
          <w:rFonts w:ascii="Times New Roman" w:hAnsi="Times New Roman"/>
          <w:color w:val="FF0000"/>
          <w:lang w:val="en-US"/>
        </w:rPr>
        <w:t xml:space="preserve">with </w:t>
      </w:r>
      <w:r w:rsidRPr="00E834F0">
        <w:rPr>
          <w:rFonts w:ascii="Times New Roman" w:hAnsi="Times New Roman"/>
          <w:lang w:val="en-US"/>
        </w:rPr>
        <w:t xml:space="preserve">a limited overview of potential solutions to global problems. For students and researchers, amplifying their sources or information to the Global South increase the capacity </w:t>
      </w:r>
      <w:r w:rsidR="005B4923" w:rsidRPr="00484D9F">
        <w:rPr>
          <w:rFonts w:ascii="Times New Roman" w:hAnsi="Times New Roman"/>
          <w:color w:val="FF0000"/>
          <w:lang w:val="en-US"/>
        </w:rPr>
        <w:t>for</w:t>
      </w:r>
      <w:r w:rsidRPr="00484D9F">
        <w:rPr>
          <w:rFonts w:ascii="Times New Roman" w:hAnsi="Times New Roman"/>
          <w:color w:val="FF0000"/>
          <w:lang w:val="en-US"/>
        </w:rPr>
        <w:t xml:space="preserve"> </w:t>
      </w:r>
      <w:r w:rsidRPr="00E834F0">
        <w:rPr>
          <w:rFonts w:ascii="Times New Roman" w:hAnsi="Times New Roman"/>
          <w:lang w:val="en-US"/>
        </w:rPr>
        <w:t>generalization, the understanding of contextual environmental and socioeconomic factors affecting biodiversity, and social engagement</w:t>
      </w:r>
      <w:r w:rsidR="00CC44EB">
        <w:rPr>
          <w:rFonts w:ascii="Times New Roman" w:hAnsi="Times New Roman"/>
          <w:lang w:val="en-US"/>
        </w:rPr>
        <w:fldChar w:fldCharType="begin"/>
      </w:r>
      <w:r w:rsidR="008D1131">
        <w:rPr>
          <w:rFonts w:ascii="Times New Roman" w:hAnsi="Times New Roman"/>
          <w:lang w:val="en-US"/>
        </w:rPr>
        <w:instrText xml:space="preserve"> ADDIN ZOTERO_ITEM CSL_CITATION {"citationID":"sub8NSKG","properties":{"formattedCitation":"\\super 22\\nosupersub{}","plainCitation":"22","noteIndex":0},"citationItems":[{"id":4196,"uris":["http://zotero.org/users/9795555/items/TCSC2WX7"],"itemData":{"id":4196,"type":"article-journal","container-title":"Biotropica","DOI":"10.1111/btp.12967","ISSN":"0006-3606, 1744-7429","issue":"4","journalAbbreviation":"Biotropica","language":"en","page":"994-1003","source":"DOI.org (Crossref)","title":"Fostering local </w:instrText>
      </w:r>
      <w:r w:rsidR="008D1131">
        <w:rPr>
          <w:rFonts w:ascii="Times New Roman" w:hAnsi="Times New Roman" w:hint="eastAsia"/>
          <w:lang w:val="en-US"/>
        </w:rPr>
        <w:instrText>involvement for biodiversity conservation in tropical regions: Lessons from Madagascar during the COVID</w:instrText>
      </w:r>
      <w:r w:rsidR="008D1131">
        <w:rPr>
          <w:rFonts w:ascii="Times New Roman" w:hAnsi="Times New Roman" w:hint="eastAsia"/>
          <w:lang w:val="en-US"/>
        </w:rPr>
        <w:instrText>‐</w:instrText>
      </w:r>
      <w:r w:rsidR="008D1131">
        <w:rPr>
          <w:rFonts w:ascii="Times New Roman" w:hAnsi="Times New Roman" w:hint="eastAsia"/>
          <w:lang w:val="en-US"/>
        </w:rPr>
        <w:instrText>19 pandemic","title-short":"Fostering local involvement for biodiversity conservation in tropical regions","volume":"53","author":[{"family":"Razanatso</w:instrText>
      </w:r>
      <w:r w:rsidR="008D1131">
        <w:rPr>
          <w:rFonts w:ascii="Times New Roman" w:hAnsi="Times New Roman"/>
          <w:lang w:val="en-US"/>
        </w:rPr>
        <w:instrText xml:space="preserve">a","given":"Estelle"},{"family":"Andriantsaralaza","given":"Seheno"},{"family":"Holmes","given":"Sheila M."},{"family":"Rakotonarivo","given":"O. Sarobidy"},{"family":"Ratsifandrihamanana","given":"Anitry N."},{"family":"Randriamiharisoa","given":"Lalatiana"},{"family":"Ravaloharimanitra","given":"Maholy"},{"family":"Ramahefamanana","given":"Narindra"},{"family":"Tahirinirainy","given":"Dinasoa"},{"family":"Raharimampionona","given":"Jeannie"}],"issued":{"date-parts":[["2021",7]]}}}],"schema":"https://github.com/citation-style-language/schema/raw/master/csl-citation.json"} </w:instrText>
      </w:r>
      <w:r w:rsidR="00CC44EB">
        <w:rPr>
          <w:rFonts w:ascii="Times New Roman" w:hAnsi="Times New Roman"/>
          <w:lang w:val="en-US"/>
        </w:rPr>
        <w:fldChar w:fldCharType="separate"/>
      </w:r>
      <w:r w:rsidR="008D1131" w:rsidRPr="008D1131">
        <w:rPr>
          <w:rFonts w:ascii="Times New Roman" w:hAnsi="Times New Roman" w:cs="Times New Roman"/>
          <w:vertAlign w:val="superscript"/>
        </w:rPr>
        <w:t>22</w:t>
      </w:r>
      <w:r w:rsidR="00CC44EB">
        <w:rPr>
          <w:rFonts w:ascii="Times New Roman" w:hAnsi="Times New Roman"/>
          <w:lang w:val="en-US"/>
        </w:rPr>
        <w:fldChar w:fldCharType="end"/>
      </w:r>
      <w:r w:rsidRPr="00E834F0">
        <w:rPr>
          <w:rFonts w:ascii="Times New Roman" w:hAnsi="Times New Roman"/>
          <w:lang w:val="en-US"/>
        </w:rPr>
        <w:t>. For researchers at the Global South, the increasing recognition of our work means increasing citations that might boost our careers and potential collaboration with Global North researchers</w:t>
      </w:r>
      <w:r w:rsidRPr="00966CC6">
        <w:rPr>
          <w:rFonts w:ascii="Times New Roman" w:hAnsi="Times New Roman"/>
          <w:vertAlign w:val="superscript"/>
          <w:lang w:val="en-US"/>
        </w:rPr>
        <w:t>12</w:t>
      </w:r>
      <w:r w:rsidRPr="00966CC6">
        <w:rPr>
          <w:rFonts w:ascii="Times New Roman" w:hAnsi="Times New Roman"/>
          <w:lang w:val="en-US"/>
        </w:rPr>
        <w:t>.</w:t>
      </w:r>
    </w:p>
    <w:p w14:paraId="1AC9E4DD" w14:textId="12F6B0EA" w:rsidR="00A06950" w:rsidRPr="00484D9F" w:rsidRDefault="005C4229">
      <w:pPr>
        <w:pStyle w:val="Body"/>
        <w:spacing w:line="480" w:lineRule="auto"/>
        <w:rPr>
          <w:rFonts w:ascii="Times New Roman" w:eastAsia="Times New Roman" w:hAnsi="Times New Roman" w:cs="Times New Roman"/>
          <w:color w:val="FF0000"/>
          <w:lang w:val="en-US"/>
        </w:rPr>
      </w:pPr>
      <w:r w:rsidRPr="00E834F0">
        <w:rPr>
          <w:rFonts w:ascii="Times New Roman" w:hAnsi="Times New Roman"/>
          <w:i/>
          <w:iCs/>
          <w:lang w:val="en-US"/>
        </w:rPr>
        <w:t xml:space="preserve">What to do? </w:t>
      </w:r>
      <w:r w:rsidRPr="00E834F0">
        <w:rPr>
          <w:rFonts w:ascii="Times New Roman" w:hAnsi="Times New Roman"/>
          <w:lang w:val="en-US"/>
        </w:rPr>
        <w:t xml:space="preserve">Researchers and professors should familiarize </w:t>
      </w:r>
      <w:r w:rsidR="001F4D1D" w:rsidRPr="00484D9F">
        <w:rPr>
          <w:rFonts w:ascii="Times New Roman" w:hAnsi="Times New Roman"/>
          <w:color w:val="FF0000"/>
          <w:lang w:val="en-US"/>
        </w:rPr>
        <w:t xml:space="preserve">themselves </w:t>
      </w:r>
      <w:r w:rsidRPr="00E834F0">
        <w:rPr>
          <w:rFonts w:ascii="Times New Roman" w:hAnsi="Times New Roman"/>
          <w:lang w:val="en-US"/>
        </w:rPr>
        <w:t>with the literature produced by Global South researchers, especially when working with tropical ecology. Authors from the Global North must check if their references do not neglect relevant articles and examples from the Global South. Publishers and editors might demand more globalized examples or suggest literature when necessary.</w:t>
      </w:r>
      <w:r w:rsidR="00374417" w:rsidRPr="00E834F0">
        <w:rPr>
          <w:rFonts w:ascii="Times New Roman" w:hAnsi="Times New Roman"/>
          <w:lang w:val="en-US"/>
        </w:rPr>
        <w:t xml:space="preserve"> </w:t>
      </w:r>
      <w:r w:rsidR="00374417" w:rsidRPr="00484D9F">
        <w:rPr>
          <w:rFonts w:ascii="Times New Roman" w:hAnsi="Times New Roman"/>
          <w:color w:val="FF0000"/>
          <w:lang w:val="en-US"/>
        </w:rPr>
        <w:t>A</w:t>
      </w:r>
      <w:r w:rsidR="0066219D" w:rsidRPr="00484D9F">
        <w:rPr>
          <w:rFonts w:ascii="Times New Roman" w:hAnsi="Times New Roman"/>
          <w:color w:val="FF0000"/>
          <w:lang w:val="en-US"/>
        </w:rPr>
        <w:t xml:space="preserve"> starting point could be explicitly </w:t>
      </w:r>
      <w:r w:rsidR="007C2550" w:rsidRPr="00484D9F">
        <w:rPr>
          <w:rFonts w:ascii="Times New Roman" w:hAnsi="Times New Roman"/>
          <w:color w:val="FF0000"/>
          <w:lang w:val="en-US"/>
        </w:rPr>
        <w:t>encouraging</w:t>
      </w:r>
      <w:r w:rsidR="005F1D93" w:rsidRPr="00484D9F">
        <w:rPr>
          <w:rFonts w:ascii="Times New Roman" w:hAnsi="Times New Roman"/>
          <w:color w:val="FF0000"/>
          <w:lang w:val="en-US"/>
        </w:rPr>
        <w:t xml:space="preserve"> reviewer</w:t>
      </w:r>
      <w:r w:rsidR="007C2550" w:rsidRPr="00484D9F">
        <w:rPr>
          <w:rFonts w:ascii="Times New Roman" w:hAnsi="Times New Roman"/>
          <w:color w:val="FF0000"/>
          <w:lang w:val="en-US"/>
        </w:rPr>
        <w:t>s</w:t>
      </w:r>
      <w:r w:rsidR="005F1D93" w:rsidRPr="00484D9F">
        <w:rPr>
          <w:rFonts w:ascii="Times New Roman" w:hAnsi="Times New Roman"/>
          <w:color w:val="FF0000"/>
          <w:lang w:val="en-US"/>
        </w:rPr>
        <w:t xml:space="preserve"> </w:t>
      </w:r>
      <w:r w:rsidR="00431935" w:rsidRPr="00484D9F">
        <w:rPr>
          <w:rFonts w:ascii="Times New Roman" w:hAnsi="Times New Roman"/>
          <w:color w:val="FF0000"/>
          <w:lang w:val="en-US"/>
        </w:rPr>
        <w:t xml:space="preserve">to </w:t>
      </w:r>
      <w:r w:rsidR="001F4D1D" w:rsidRPr="00484D9F">
        <w:rPr>
          <w:rFonts w:ascii="Times New Roman" w:hAnsi="Times New Roman"/>
          <w:color w:val="FF0000"/>
          <w:lang w:val="en-US"/>
        </w:rPr>
        <w:t xml:space="preserve">be </w:t>
      </w:r>
      <w:r w:rsidR="00634EA7" w:rsidRPr="00484D9F">
        <w:rPr>
          <w:rFonts w:ascii="Times New Roman" w:hAnsi="Times New Roman"/>
          <w:color w:val="FF0000"/>
          <w:lang w:val="en-US"/>
        </w:rPr>
        <w:t xml:space="preserve">aware of possible </w:t>
      </w:r>
      <w:r w:rsidR="006B365B" w:rsidRPr="00484D9F">
        <w:rPr>
          <w:rFonts w:ascii="Times New Roman" w:hAnsi="Times New Roman"/>
          <w:color w:val="FF0000"/>
          <w:lang w:val="en-US"/>
        </w:rPr>
        <w:t>citation bias</w:t>
      </w:r>
      <w:r w:rsidR="00634EA7" w:rsidRPr="00484D9F">
        <w:rPr>
          <w:rFonts w:ascii="Times New Roman" w:hAnsi="Times New Roman"/>
          <w:color w:val="FF0000"/>
          <w:lang w:val="en-US"/>
        </w:rPr>
        <w:t>.</w:t>
      </w:r>
      <w:r w:rsidRPr="00484D9F">
        <w:rPr>
          <w:rFonts w:ascii="Times New Roman" w:hAnsi="Times New Roman"/>
          <w:color w:val="FF0000"/>
          <w:lang w:val="en-US"/>
        </w:rPr>
        <w:t xml:space="preserve"> </w:t>
      </w:r>
    </w:p>
    <w:p w14:paraId="1AC9E4DE" w14:textId="77777777" w:rsidR="00A06950" w:rsidRPr="00966CC6" w:rsidRDefault="00A06950">
      <w:pPr>
        <w:pStyle w:val="Body"/>
        <w:spacing w:line="480" w:lineRule="auto"/>
        <w:rPr>
          <w:rFonts w:ascii="Times New Roman" w:eastAsia="Times New Roman" w:hAnsi="Times New Roman" w:cs="Times New Roman"/>
          <w:lang w:val="en-US"/>
        </w:rPr>
      </w:pPr>
    </w:p>
    <w:p w14:paraId="1AC9E4DF"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Towards a contra-colonial science</w:t>
      </w:r>
    </w:p>
    <w:p w14:paraId="1AC9E4E0" w14:textId="7AB60FFC" w:rsidR="00A06950" w:rsidRPr="00966CC6"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Research institutes</w:t>
      </w:r>
      <w:r w:rsidR="0043792D" w:rsidRPr="00E834F0">
        <w:rPr>
          <w:rFonts w:ascii="Times New Roman" w:hAnsi="Times New Roman"/>
          <w:lang w:val="en-US"/>
        </w:rPr>
        <w:t xml:space="preserve"> </w:t>
      </w:r>
      <w:r w:rsidR="0043792D" w:rsidRPr="00484D9F">
        <w:rPr>
          <w:rFonts w:ascii="Times New Roman" w:hAnsi="Times New Roman"/>
          <w:color w:val="FF0000"/>
          <w:lang w:val="en-US"/>
        </w:rPr>
        <w:t>in</w:t>
      </w:r>
      <w:r w:rsidRPr="00484D9F">
        <w:rPr>
          <w:rFonts w:ascii="Times New Roman" w:hAnsi="Times New Roman"/>
          <w:color w:val="FF0000"/>
          <w:lang w:val="en-US"/>
        </w:rPr>
        <w:t xml:space="preserve"> </w:t>
      </w:r>
      <w:r w:rsidRPr="00E834F0">
        <w:rPr>
          <w:rFonts w:ascii="Times New Roman" w:hAnsi="Times New Roman"/>
          <w:lang w:val="en-US"/>
        </w:rPr>
        <w:t>the Global South still have a long way ahead when compared with the Global North institutes regarding the number of publications (in terms of quantity), and different factors can explain this</w:t>
      </w:r>
      <w:r w:rsidR="002D311F">
        <w:rPr>
          <w:rFonts w:ascii="Times New Roman" w:hAnsi="Times New Roman"/>
          <w:lang w:val="en-US"/>
        </w:rPr>
        <w:t xml:space="preserve"> </w:t>
      </w:r>
      <w:r w:rsidR="002D311F" w:rsidRPr="00484D9F">
        <w:rPr>
          <w:rFonts w:ascii="Times New Roman" w:hAnsi="Times New Roman"/>
          <w:color w:val="FF0000"/>
          <w:lang w:val="en-US"/>
        </w:rPr>
        <w:t xml:space="preserve">(including local conditions of research institutes in </w:t>
      </w:r>
      <w:r w:rsidR="006B365B" w:rsidRPr="00484D9F">
        <w:rPr>
          <w:rFonts w:ascii="Times New Roman" w:hAnsi="Times New Roman"/>
          <w:color w:val="FF0000"/>
          <w:lang w:val="en-US"/>
        </w:rPr>
        <w:t xml:space="preserve">the </w:t>
      </w:r>
      <w:r w:rsidR="002D311F" w:rsidRPr="00484D9F">
        <w:rPr>
          <w:rFonts w:ascii="Times New Roman" w:hAnsi="Times New Roman"/>
          <w:color w:val="FF0000"/>
          <w:lang w:val="en-US"/>
        </w:rPr>
        <w:t>Global South</w:t>
      </w:r>
      <w:r w:rsidR="002D311F">
        <w:rPr>
          <w:rFonts w:ascii="Times New Roman" w:hAnsi="Times New Roman"/>
          <w:lang w:val="en-US"/>
        </w:rPr>
        <w:t>)</w:t>
      </w:r>
      <w:r w:rsidRPr="00E834F0">
        <w:rPr>
          <w:rFonts w:ascii="Times New Roman" w:hAnsi="Times New Roman"/>
          <w:lang w:val="en-US"/>
        </w:rPr>
        <w:t xml:space="preserve">. However, in terms of quality, numerous examples of universities and research groups of excellence in the Global South are a reference in different areas of Ecology and Evolution (not to mention other </w:t>
      </w:r>
      <w:del w:id="58" w:author="Bruno Eleres" w:date="2023-07-21T10:51:00Z">
        <w:r w:rsidR="006B365B" w:rsidRPr="00484D9F" w:rsidDel="006F3368">
          <w:rPr>
            <w:rFonts w:ascii="Times New Roman" w:hAnsi="Times New Roman"/>
            <w:color w:val="FF0000"/>
            <w:lang w:val="en-US"/>
          </w:rPr>
          <w:delText xml:space="preserve">regions </w:delText>
        </w:r>
      </w:del>
      <w:ins w:id="59" w:author="Bruno Eleres" w:date="2023-07-21T10:51:00Z">
        <w:r w:rsidR="006F3368">
          <w:rPr>
            <w:rFonts w:ascii="Times New Roman" w:hAnsi="Times New Roman"/>
            <w:color w:val="FF0000"/>
            <w:lang w:val="en-US"/>
          </w:rPr>
          <w:t>areas</w:t>
        </w:r>
        <w:r w:rsidR="006F3368" w:rsidRPr="00484D9F">
          <w:rPr>
            <w:rFonts w:ascii="Times New Roman" w:hAnsi="Times New Roman"/>
            <w:color w:val="FF0000"/>
            <w:lang w:val="en-US"/>
          </w:rPr>
          <w:t xml:space="preserve"> </w:t>
        </w:r>
      </w:ins>
      <w:r w:rsidR="006B365B" w:rsidRPr="00484D9F">
        <w:rPr>
          <w:rFonts w:ascii="Times New Roman" w:hAnsi="Times New Roman"/>
          <w:color w:val="FF0000"/>
          <w:lang w:val="en-US"/>
        </w:rPr>
        <w:t>of</w:t>
      </w:r>
      <w:r w:rsidRPr="00484D9F">
        <w:rPr>
          <w:rFonts w:ascii="Times New Roman" w:hAnsi="Times New Roman"/>
          <w:color w:val="FF0000"/>
          <w:lang w:val="en-US"/>
        </w:rPr>
        <w:t xml:space="preserve"> </w:t>
      </w:r>
      <w:r w:rsidRPr="00E834F0">
        <w:rPr>
          <w:rFonts w:ascii="Times New Roman" w:hAnsi="Times New Roman"/>
          <w:lang w:val="en-US"/>
        </w:rPr>
        <w:t xml:space="preserve">STEM), even struggling with reduced budgets and various forms of historical colonialism. Here we suggested three simple actions that can dramatically change the </w:t>
      </w:r>
      <w:r w:rsidRPr="00966CC6">
        <w:rPr>
          <w:rFonts w:ascii="Times New Roman" w:hAnsi="Times New Roman"/>
          <w:i/>
          <w:iCs/>
          <w:lang w:val="en-US"/>
        </w:rPr>
        <w:t>status quo</w:t>
      </w:r>
      <w:r w:rsidRPr="00E834F0">
        <w:rPr>
          <w:rFonts w:ascii="Times New Roman" w:hAnsi="Times New Roman"/>
          <w:lang w:val="en-US"/>
        </w:rPr>
        <w:t xml:space="preserve"> of scientific knowledge. Recognizing intellectual colonialism practices is the first </w:t>
      </w:r>
      <w:r w:rsidRPr="00E834F0">
        <w:rPr>
          <w:rFonts w:ascii="Times New Roman" w:hAnsi="Times New Roman"/>
          <w:lang w:val="en-US"/>
        </w:rPr>
        <w:lastRenderedPageBreak/>
        <w:t xml:space="preserve">step, but not enough if </w:t>
      </w:r>
      <w:r w:rsidR="006B365B" w:rsidRPr="00484D9F">
        <w:rPr>
          <w:rFonts w:ascii="Times New Roman" w:hAnsi="Times New Roman"/>
          <w:color w:val="FF0000"/>
          <w:lang w:val="en-US"/>
        </w:rPr>
        <w:t>scientific practitioners aim</w:t>
      </w:r>
      <w:r w:rsidRPr="00484D9F">
        <w:rPr>
          <w:rFonts w:ascii="Times New Roman" w:hAnsi="Times New Roman"/>
          <w:color w:val="FF0000"/>
          <w:lang w:val="en-US"/>
        </w:rPr>
        <w:t xml:space="preserve"> </w:t>
      </w:r>
      <w:r w:rsidRPr="00E834F0">
        <w:rPr>
          <w:rFonts w:ascii="Times New Roman" w:hAnsi="Times New Roman"/>
          <w:lang w:val="en-US"/>
        </w:rPr>
        <w:t xml:space="preserve">to build a truly inclusive environment and reduce inequalities. We can learn from the great Brazilian educator and philosopher Paulo Freire that </w:t>
      </w:r>
      <w:r w:rsidRPr="00966CC6">
        <w:rPr>
          <w:rFonts w:ascii="Times New Roman" w:hAnsi="Times New Roman"/>
          <w:i/>
          <w:iCs/>
          <w:lang w:val="en-US"/>
        </w:rPr>
        <w:t>praxis</w:t>
      </w:r>
      <w:r w:rsidRPr="00966CC6">
        <w:rPr>
          <w:rFonts w:ascii="Times New Roman" w:hAnsi="Times New Roman"/>
          <w:lang w:val="en-US"/>
        </w:rPr>
        <w:t xml:space="preserve">, i.e., </w:t>
      </w:r>
      <w:r w:rsidRPr="00E834F0">
        <w:rPr>
          <w:rFonts w:ascii="Times New Roman" w:hAnsi="Times New Roman"/>
          <w:lang w:val="en-US"/>
        </w:rPr>
        <w:t>“reflection and action upon the world in order to transform it,” is the only way toward a non-oppressive, inclusive, and diverse science. True changes in an oppressive system can only come from those who have been oppressed, but for this, the Global South needs to take a seat at the same table as the Global North already has.</w:t>
      </w:r>
    </w:p>
    <w:p w14:paraId="1AC9E4E1" w14:textId="77777777" w:rsidR="00A06950" w:rsidRDefault="00A06950">
      <w:pPr>
        <w:pStyle w:val="Body"/>
        <w:spacing w:line="480" w:lineRule="auto"/>
        <w:rPr>
          <w:ins w:id="60" w:author="Gabriel Nakamura" w:date="2023-07-21T17:01:00Z"/>
          <w:rFonts w:ascii="Times New Roman" w:eastAsia="Times New Roman" w:hAnsi="Times New Roman" w:cs="Times New Roman"/>
          <w:lang w:val="en-US"/>
        </w:rPr>
      </w:pPr>
    </w:p>
    <w:p w14:paraId="0E5382C7" w14:textId="02499F7E" w:rsidR="00304654" w:rsidRDefault="00304654">
      <w:pPr>
        <w:pStyle w:val="Body"/>
        <w:spacing w:line="480" w:lineRule="auto"/>
        <w:rPr>
          <w:ins w:id="61" w:author="Gabriel Nakamura" w:date="2023-07-21T17:02:00Z"/>
          <w:rFonts w:ascii="Times New Roman" w:eastAsia="Times New Roman" w:hAnsi="Times New Roman" w:cs="Times New Roman"/>
          <w:lang w:val="en-US"/>
        </w:rPr>
      </w:pPr>
      <w:ins w:id="62" w:author="Gabriel Nakamura" w:date="2023-07-21T17:02:00Z">
        <w:r>
          <w:rPr>
            <w:rFonts w:ascii="Times New Roman" w:eastAsia="Times New Roman" w:hAnsi="Times New Roman" w:cs="Times New Roman"/>
            <w:lang w:val="en-US"/>
          </w:rPr>
          <w:t>Figure legends</w:t>
        </w:r>
      </w:ins>
    </w:p>
    <w:p w14:paraId="3D904549" w14:textId="6A57CC57" w:rsidR="00304654" w:rsidRDefault="00304654">
      <w:pPr>
        <w:pStyle w:val="Body"/>
        <w:spacing w:line="480" w:lineRule="auto"/>
        <w:rPr>
          <w:ins w:id="63" w:author="Gabriel Nakamura" w:date="2023-07-21T17:01:00Z"/>
          <w:rFonts w:ascii="Times New Roman" w:eastAsia="Times New Roman" w:hAnsi="Times New Roman" w:cs="Times New Roman"/>
          <w:lang w:val="en-US"/>
        </w:rPr>
      </w:pPr>
      <w:ins w:id="64" w:author="Gabriel Nakamura" w:date="2023-07-21T17:02:00Z">
        <w:r w:rsidRPr="009D2A32">
          <w:rPr>
            <w:rFonts w:ascii="Times New Roman" w:hAnsi="Times New Roman"/>
            <w:lang w:val="en-US"/>
          </w:rPr>
          <w:t xml:space="preserve">Figure 1: </w:t>
        </w:r>
        <w:r w:rsidR="006633F0">
          <w:rPr>
            <w:rFonts w:ascii="Times New Roman" w:hAnsi="Times New Roman"/>
            <w:lang w:val="en-US"/>
          </w:rPr>
          <w:t xml:space="preserve">Different aspects of academic recognition. </w:t>
        </w:r>
        <w:r w:rsidRPr="009D2A32">
          <w:rPr>
            <w:rFonts w:ascii="Times New Roman" w:hAnsi="Times New Roman"/>
            <w:color w:val="FF0000"/>
            <w:lang w:val="en-US"/>
          </w:rPr>
          <w:t xml:space="preserve">At the top </w:t>
        </w:r>
        <w:r>
          <w:rPr>
            <w:rFonts w:ascii="Times New Roman" w:hAnsi="Times New Roman"/>
            <w:lang w:val="en-US"/>
          </w:rPr>
          <w:t>a m</w:t>
        </w:r>
        <w:r w:rsidRPr="00E834F0">
          <w:rPr>
            <w:rFonts w:ascii="Times New Roman" w:hAnsi="Times New Roman"/>
            <w:lang w:val="en-US"/>
          </w:rPr>
          <w:t xml:space="preserve">ap showing the number of times country names appeared in the article titles produced by each region. For all figures, we used data from the top 1000 articles in high-ranked Ecology and Evolution journals for each world region (see </w:t>
        </w:r>
        <w:r>
          <w:rPr>
            <w:rFonts w:ascii="Times New Roman" w:hAnsi="Times New Roman"/>
            <w:lang w:val="en-US"/>
          </w:rPr>
          <w:t>Data Availability at the end</w:t>
        </w:r>
        <w:r w:rsidRPr="00E834F0">
          <w:rPr>
            <w:rFonts w:ascii="Times New Roman" w:hAnsi="Times New Roman"/>
            <w:lang w:val="en-US"/>
          </w:rPr>
          <w:t xml:space="preserve"> for a complete list of journals). World region was defined accordingly to the World Bank classification of the countries. </w:t>
        </w:r>
        <w:r w:rsidRPr="009D2A32">
          <w:rPr>
            <w:rFonts w:ascii="Times New Roman" w:hAnsi="Times New Roman"/>
            <w:color w:val="FF0000"/>
            <w:lang w:val="en-US"/>
          </w:rPr>
          <w:t xml:space="preserve">Violin charts </w:t>
        </w:r>
        <w:r w:rsidRPr="00E834F0">
          <w:rPr>
            <w:rFonts w:ascii="Times New Roman" w:hAnsi="Times New Roman"/>
            <w:lang w:val="en-US"/>
          </w:rPr>
          <w:t xml:space="preserve">represent the </w:t>
        </w:r>
        <w:r w:rsidRPr="009D2A32">
          <w:rPr>
            <w:rFonts w:ascii="Times New Roman" w:hAnsi="Times New Roman"/>
            <w:color w:val="FF0000"/>
            <w:lang w:val="en-US"/>
          </w:rPr>
          <w:t xml:space="preserve">rarefied values (based on 1000 </w:t>
        </w:r>
        <w:r>
          <w:rPr>
            <w:rFonts w:ascii="Times New Roman" w:hAnsi="Times New Roman"/>
            <w:color w:val="FF0000"/>
            <w:lang w:val="en-US"/>
          </w:rPr>
          <w:t>sampled articles</w:t>
        </w:r>
        <w:r w:rsidRPr="009D2A32">
          <w:rPr>
            <w:rFonts w:ascii="Times New Roman" w:hAnsi="Times New Roman"/>
            <w:color w:val="FF0000"/>
            <w:lang w:val="en-US"/>
          </w:rPr>
          <w:t>)</w:t>
        </w:r>
        <w:r w:rsidRPr="00E834F0">
          <w:rPr>
            <w:rFonts w:ascii="Times New Roman" w:hAnsi="Times New Roman"/>
            <w:lang w:val="en-US"/>
          </w:rPr>
          <w:t xml:space="preserve"> of the number of times articles published in each region</w:t>
        </w:r>
        <w:r>
          <w:rPr>
            <w:rFonts w:ascii="Times New Roman" w:hAnsi="Times New Roman"/>
            <w:lang w:val="en-US"/>
          </w:rPr>
          <w:t xml:space="preserve"> </w:t>
        </w:r>
        <w:r w:rsidRPr="009D2A32">
          <w:rPr>
            <w:rFonts w:ascii="Times New Roman" w:hAnsi="Times New Roman"/>
            <w:color w:val="FF0000"/>
            <w:lang w:val="en-US"/>
          </w:rPr>
          <w:t xml:space="preserve">(Latin America, USA and Canada, East Asia, Europe, Sub-Saharan, and Middle Africa) </w:t>
        </w:r>
        <w:r w:rsidRPr="00E834F0">
          <w:rPr>
            <w:rFonts w:ascii="Times New Roman" w:hAnsi="Times New Roman"/>
            <w:lang w:val="en-US"/>
          </w:rPr>
          <w:t xml:space="preserve">were cited in articles published by authors affiliated with institutions </w:t>
        </w:r>
        <w:r w:rsidRPr="009D2A32">
          <w:rPr>
            <w:rFonts w:ascii="Times New Roman" w:hAnsi="Times New Roman"/>
            <w:color w:val="FF0000"/>
            <w:lang w:val="en-US"/>
          </w:rPr>
          <w:t>in different countries (</w:t>
        </w:r>
        <w:r w:rsidRPr="00E834F0">
          <w:rPr>
            <w:rFonts w:ascii="Times New Roman" w:hAnsi="Times New Roman"/>
            <w:lang w:val="en-US"/>
          </w:rPr>
          <w:t>from 1945 to 2023</w:t>
        </w:r>
        <w:r>
          <w:rPr>
            <w:rFonts w:ascii="Times New Roman" w:hAnsi="Times New Roman"/>
            <w:lang w:val="en-US"/>
          </w:rPr>
          <w:t>)</w:t>
        </w:r>
        <w:r w:rsidRPr="00E834F0">
          <w:rPr>
            <w:rFonts w:ascii="Times New Roman" w:hAnsi="Times New Roman"/>
            <w:lang w:val="en-US"/>
          </w:rPr>
          <w:t xml:space="preserve">. On the </w:t>
        </w:r>
        <w:r w:rsidRPr="009D2A32">
          <w:rPr>
            <w:rFonts w:ascii="Times New Roman" w:hAnsi="Times New Roman"/>
            <w:color w:val="FF0000"/>
            <w:lang w:val="en-US"/>
          </w:rPr>
          <w:t xml:space="preserve">bottom </w:t>
        </w:r>
        <w:r w:rsidRPr="00E834F0">
          <w:rPr>
            <w:rFonts w:ascii="Times New Roman" w:hAnsi="Times New Roman"/>
            <w:lang w:val="en-US"/>
          </w:rPr>
          <w:t xml:space="preserve">right of </w:t>
        </w:r>
        <w:r w:rsidRPr="009D2A32">
          <w:rPr>
            <w:rFonts w:ascii="Times New Roman" w:hAnsi="Times New Roman"/>
            <w:color w:val="FF0000"/>
            <w:lang w:val="en-US"/>
          </w:rPr>
          <w:t xml:space="preserve">each violin chart </w:t>
        </w:r>
        <w:r w:rsidRPr="00E834F0">
          <w:rPr>
            <w:rFonts w:ascii="Times New Roman" w:hAnsi="Times New Roman"/>
            <w:lang w:val="en-US"/>
          </w:rPr>
          <w:t xml:space="preserve">is the Pielou evenness index; the lower the value, the more biased </w:t>
        </w:r>
        <w:r w:rsidRPr="009D2A32">
          <w:rPr>
            <w:rFonts w:ascii="Times New Roman" w:hAnsi="Times New Roman"/>
            <w:color w:val="FF0000"/>
            <w:lang w:val="en-US"/>
          </w:rPr>
          <w:t>towards a given country, citing the papers produced in a given region disproportionally</w:t>
        </w:r>
        <w:r w:rsidRPr="00CB7643">
          <w:rPr>
            <w:rFonts w:ascii="Times New Roman" w:hAnsi="Times New Roman"/>
            <w:lang w:val="en-US"/>
          </w:rPr>
          <w:t>.</w:t>
        </w:r>
      </w:ins>
    </w:p>
    <w:p w14:paraId="6E6AE3A8" w14:textId="77777777" w:rsidR="00304654" w:rsidRDefault="00304654">
      <w:pPr>
        <w:pStyle w:val="Body"/>
        <w:spacing w:line="480" w:lineRule="auto"/>
        <w:rPr>
          <w:ins w:id="65" w:author="Gabriel Nakamura" w:date="2023-07-21T10:41:00Z"/>
          <w:rFonts w:ascii="Times New Roman" w:eastAsia="Times New Roman" w:hAnsi="Times New Roman" w:cs="Times New Roman"/>
          <w:lang w:val="en-US"/>
        </w:rPr>
      </w:pPr>
    </w:p>
    <w:p w14:paraId="3C1853EA" w14:textId="77777777" w:rsidR="00746030" w:rsidRPr="00484D9F" w:rsidRDefault="00746030" w:rsidP="00746030">
      <w:pPr>
        <w:pStyle w:val="Body"/>
        <w:spacing w:line="480" w:lineRule="auto"/>
        <w:rPr>
          <w:moveTo w:id="66" w:author="Gabriel Nakamura" w:date="2023-07-21T10:41:00Z"/>
          <w:rFonts w:ascii="Times New Roman" w:eastAsia="Times New Roman" w:hAnsi="Times New Roman" w:cs="Times New Roman"/>
          <w:b/>
          <w:bCs/>
          <w:color w:val="FF0000"/>
          <w:lang w:val="en-US"/>
        </w:rPr>
      </w:pPr>
      <w:moveToRangeStart w:id="67" w:author="Gabriel Nakamura" w:date="2023-07-21T10:41:00Z" w:name="move140828512"/>
      <w:moveTo w:id="68" w:author="Gabriel Nakamura" w:date="2023-07-21T10:41:00Z">
        <w:r w:rsidRPr="00484D9F">
          <w:rPr>
            <w:rFonts w:ascii="Times New Roman" w:eastAsia="Times New Roman" w:hAnsi="Times New Roman" w:cs="Times New Roman"/>
            <w:b/>
            <w:bCs/>
            <w:color w:val="FF0000"/>
            <w:lang w:val="en-US"/>
          </w:rPr>
          <w:t>Positionality statement</w:t>
        </w:r>
      </w:moveTo>
    </w:p>
    <w:p w14:paraId="2A97358C" w14:textId="0C58038A" w:rsidR="00746030" w:rsidRDefault="00746030" w:rsidP="00746030">
      <w:pPr>
        <w:pStyle w:val="Body"/>
        <w:spacing w:line="480" w:lineRule="auto"/>
        <w:rPr>
          <w:ins w:id="69" w:author="Gabriel Nakamura" w:date="2023-07-21T10:41:00Z"/>
          <w:rFonts w:ascii="Times New Roman" w:eastAsia="Times New Roman" w:hAnsi="Times New Roman" w:cs="Times New Roman"/>
          <w:lang w:val="en-US"/>
        </w:rPr>
      </w:pPr>
      <w:moveTo w:id="70" w:author="Gabriel Nakamura" w:date="2023-07-21T10:41:00Z">
        <w:r w:rsidRPr="00484D9F">
          <w:rPr>
            <w:rFonts w:ascii="Times New Roman" w:eastAsia="Times New Roman" w:hAnsi="Times New Roman" w:cs="Times New Roman"/>
            <w:color w:val="FF0000"/>
            <w:lang w:val="en-US"/>
          </w:rPr>
          <w:t xml:space="preserve">We acknowledge that the views, opinions, and suggestions presented here are not exhaustive in addressing the issue of colonial practices in the science of ecology and evolution. We are not free </w:t>
        </w:r>
        <w:r w:rsidRPr="00484D9F">
          <w:rPr>
            <w:rFonts w:ascii="Times New Roman" w:eastAsia="Times New Roman" w:hAnsi="Times New Roman" w:cs="Times New Roman"/>
            <w:color w:val="FF0000"/>
            <w:lang w:val="en-US"/>
          </w:rPr>
          <w:lastRenderedPageBreak/>
          <w:t>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North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moveTo>
      <w:moveToRangeEnd w:id="67"/>
    </w:p>
    <w:p w14:paraId="565AAE19" w14:textId="77777777" w:rsidR="00746030" w:rsidRPr="00966CC6" w:rsidRDefault="00746030">
      <w:pPr>
        <w:pStyle w:val="Body"/>
        <w:spacing w:line="480" w:lineRule="auto"/>
        <w:rPr>
          <w:rFonts w:ascii="Times New Roman" w:eastAsia="Times New Roman" w:hAnsi="Times New Roman" w:cs="Times New Roman"/>
          <w:lang w:val="en-US"/>
        </w:rPr>
      </w:pPr>
    </w:p>
    <w:p w14:paraId="1AC9E4E2" w14:textId="77777777" w:rsidR="00A06950" w:rsidRPr="00966CC6"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Data availability</w:t>
      </w:r>
    </w:p>
    <w:p w14:paraId="4FD0CFE7" w14:textId="56CDA1DD" w:rsidR="0015459A" w:rsidRDefault="005C4229">
      <w:pPr>
        <w:pStyle w:val="Body"/>
        <w:spacing w:line="480" w:lineRule="auto"/>
        <w:rPr>
          <w:ins w:id="71" w:author="Gabriel Nakamura" w:date="2023-07-21T11:50:00Z"/>
          <w:rFonts w:ascii="Times New Roman" w:hAnsi="Times New Roman"/>
          <w:color w:val="FF0000"/>
          <w:lang w:val="en-US"/>
        </w:rPr>
      </w:pPr>
      <w:r w:rsidRPr="00E834F0">
        <w:rPr>
          <w:rFonts w:ascii="Times New Roman" w:hAnsi="Times New Roman"/>
          <w:lang w:val="en-US"/>
        </w:rPr>
        <w:t xml:space="preserve">All data used to produce Figure 1 was collected in the Web of Science Core collection between December 2022 and February 2023. All data </w:t>
      </w:r>
      <w:ins w:id="72" w:author="Gabriel Nakamura" w:date="2023-07-21T11:53:00Z">
        <w:r w:rsidR="00D40CA3">
          <w:rPr>
            <w:rFonts w:ascii="Times New Roman" w:hAnsi="Times New Roman"/>
            <w:lang w:val="en-US"/>
          </w:rPr>
          <w:t xml:space="preserve">used to make </w:t>
        </w:r>
      </w:ins>
      <w:del w:id="73" w:author="Gabriel Nakamura" w:date="2023-07-21T11:51:00Z">
        <w:r w:rsidRPr="00E834F0" w:rsidDel="00C16910">
          <w:rPr>
            <w:rFonts w:ascii="Times New Roman" w:hAnsi="Times New Roman"/>
            <w:lang w:val="en-US"/>
          </w:rPr>
          <w:delText>and scripts used to</w:delText>
        </w:r>
        <w:r w:rsidR="00730B1B" w:rsidDel="00C16910">
          <w:rPr>
            <w:rFonts w:ascii="Times New Roman" w:hAnsi="Times New Roman"/>
            <w:lang w:val="en-US"/>
          </w:rPr>
          <w:delText xml:space="preserve"> </w:delText>
        </w:r>
        <w:r w:rsidR="00730B1B" w:rsidRPr="00484D9F" w:rsidDel="00C16910">
          <w:rPr>
            <w:rFonts w:ascii="Times New Roman" w:hAnsi="Times New Roman"/>
            <w:color w:val="FF0000"/>
            <w:lang w:val="en-US"/>
          </w:rPr>
          <w:delText>make the queries in Web of Science Core collection, process, analyze the data and</w:delText>
        </w:r>
        <w:r w:rsidRPr="00484D9F" w:rsidDel="00C16910">
          <w:rPr>
            <w:rFonts w:ascii="Times New Roman" w:hAnsi="Times New Roman"/>
            <w:color w:val="FF0000"/>
            <w:lang w:val="en-US"/>
          </w:rPr>
          <w:delText xml:space="preserve"> </w:delText>
        </w:r>
      </w:del>
      <w:ins w:id="74" w:author="Gabriel Nakamura" w:date="2023-07-21T11:53:00Z">
        <w:r w:rsidR="00D40CA3">
          <w:rPr>
            <w:rFonts w:ascii="Times New Roman" w:hAnsi="Times New Roman"/>
            <w:color w:val="FF0000"/>
            <w:lang w:val="en-US"/>
          </w:rPr>
          <w:t xml:space="preserve">the </w:t>
        </w:r>
      </w:ins>
      <w:del w:id="75" w:author="Gabriel Nakamura" w:date="2023-07-21T11:53:00Z">
        <w:r w:rsidRPr="00484D9F" w:rsidDel="00D40CA3">
          <w:rPr>
            <w:rFonts w:ascii="Times New Roman" w:hAnsi="Times New Roman"/>
            <w:color w:val="FF0000"/>
            <w:lang w:val="en-US"/>
          </w:rPr>
          <w:delText xml:space="preserve">make </w:delText>
        </w:r>
      </w:del>
      <w:r w:rsidRPr="00484D9F">
        <w:rPr>
          <w:rFonts w:ascii="Times New Roman" w:hAnsi="Times New Roman"/>
          <w:color w:val="FF0000"/>
          <w:lang w:val="en-US"/>
        </w:rPr>
        <w:t xml:space="preserve">Figure 1 are available in the </w:t>
      </w:r>
      <w:hyperlink r:id="rId11" w:history="1">
        <w:r w:rsidR="0015459A" w:rsidRPr="00484D9F">
          <w:rPr>
            <w:rStyle w:val="Hyperlink"/>
            <w:rFonts w:ascii="Times New Roman" w:hAnsi="Times New Roman"/>
            <w:color w:val="FF0000"/>
            <w:lang w:val="en-US"/>
          </w:rPr>
          <w:t> DOI: 10.5281/zenodo.8034469</w:t>
        </w:r>
      </w:hyperlink>
      <w:r w:rsidR="001E179B" w:rsidRPr="00484D9F">
        <w:rPr>
          <w:rFonts w:ascii="Times New Roman" w:hAnsi="Times New Roman"/>
          <w:color w:val="FF0000"/>
          <w:lang w:val="en-US"/>
        </w:rPr>
        <w:t>.</w:t>
      </w:r>
    </w:p>
    <w:p w14:paraId="070E7ABF" w14:textId="77777777" w:rsidR="00C16910" w:rsidRDefault="00C16910">
      <w:pPr>
        <w:pStyle w:val="Body"/>
        <w:spacing w:line="480" w:lineRule="auto"/>
        <w:rPr>
          <w:ins w:id="76" w:author="Gabriel Nakamura" w:date="2023-07-21T11:50:00Z"/>
          <w:rFonts w:ascii="Times New Roman" w:hAnsi="Times New Roman"/>
          <w:color w:val="FF0000"/>
          <w:lang w:val="en-US"/>
        </w:rPr>
      </w:pPr>
    </w:p>
    <w:p w14:paraId="44E4CB0F" w14:textId="26FD4670" w:rsidR="00C16910" w:rsidRPr="00AC40CB" w:rsidRDefault="00C16910">
      <w:pPr>
        <w:pStyle w:val="Body"/>
        <w:spacing w:line="480" w:lineRule="auto"/>
        <w:rPr>
          <w:ins w:id="77" w:author="Gabriel Nakamura" w:date="2023-07-21T11:50:00Z"/>
          <w:rFonts w:ascii="Times New Roman" w:hAnsi="Times New Roman"/>
          <w:b/>
          <w:bCs/>
          <w:color w:val="FF0000"/>
          <w:lang w:val="en-US"/>
          <w:rPrChange w:id="78" w:author="Gabriel Nakamura" w:date="2023-07-21T11:56:00Z">
            <w:rPr>
              <w:ins w:id="79" w:author="Gabriel Nakamura" w:date="2023-07-21T11:50:00Z"/>
              <w:rFonts w:ascii="Times New Roman" w:hAnsi="Times New Roman"/>
              <w:color w:val="FF0000"/>
              <w:lang w:val="en-US"/>
            </w:rPr>
          </w:rPrChange>
        </w:rPr>
      </w:pPr>
      <w:ins w:id="80" w:author="Gabriel Nakamura" w:date="2023-07-21T11:50:00Z">
        <w:r w:rsidRPr="00AC40CB">
          <w:rPr>
            <w:rFonts w:ascii="Times New Roman" w:hAnsi="Times New Roman"/>
            <w:b/>
            <w:bCs/>
            <w:color w:val="FF0000"/>
            <w:lang w:val="en-US"/>
            <w:rPrChange w:id="81" w:author="Gabriel Nakamura" w:date="2023-07-21T11:56:00Z">
              <w:rPr>
                <w:rFonts w:ascii="Times New Roman" w:hAnsi="Times New Roman"/>
                <w:color w:val="FF0000"/>
                <w:lang w:val="en-US"/>
              </w:rPr>
            </w:rPrChange>
          </w:rPr>
          <w:t>Code availability</w:t>
        </w:r>
      </w:ins>
    </w:p>
    <w:p w14:paraId="3008539D" w14:textId="6B7C2BBD" w:rsidR="00C16910" w:rsidRDefault="00C16910">
      <w:pPr>
        <w:pStyle w:val="Body"/>
        <w:spacing w:line="480" w:lineRule="auto"/>
        <w:rPr>
          <w:ins w:id="82" w:author="Gabriel Nakamura" w:date="2023-07-21T16:32:00Z"/>
          <w:rFonts w:ascii="Times New Roman" w:hAnsi="Times New Roman"/>
          <w:color w:val="FF0000"/>
          <w:lang w:val="en-US"/>
        </w:rPr>
      </w:pPr>
      <w:ins w:id="83" w:author="Gabriel Nakamura" w:date="2023-07-21T11:51:00Z">
        <w:r>
          <w:rPr>
            <w:rFonts w:ascii="Times New Roman" w:hAnsi="Times New Roman"/>
            <w:lang w:val="en-US"/>
          </w:rPr>
          <w:t xml:space="preserve">All codes and </w:t>
        </w:r>
        <w:r w:rsidRPr="00E834F0">
          <w:rPr>
            <w:rFonts w:ascii="Times New Roman" w:hAnsi="Times New Roman"/>
            <w:lang w:val="en-US"/>
          </w:rPr>
          <w:t>scripts used to</w:t>
        </w:r>
        <w:r>
          <w:rPr>
            <w:rFonts w:ascii="Times New Roman" w:hAnsi="Times New Roman"/>
            <w:lang w:val="en-US"/>
          </w:rPr>
          <w:t xml:space="preserve"> </w:t>
        </w:r>
        <w:r w:rsidRPr="00484D9F">
          <w:rPr>
            <w:rFonts w:ascii="Times New Roman" w:hAnsi="Times New Roman"/>
            <w:color w:val="FF0000"/>
            <w:lang w:val="en-US"/>
          </w:rPr>
          <w:t>make the queries in Web of Science Core collection, process</w:t>
        </w:r>
        <w:r>
          <w:rPr>
            <w:rFonts w:ascii="Times New Roman" w:hAnsi="Times New Roman"/>
            <w:color w:val="FF0000"/>
            <w:lang w:val="en-US"/>
          </w:rPr>
          <w:t xml:space="preserve"> and</w:t>
        </w:r>
        <w:r w:rsidRPr="00484D9F">
          <w:rPr>
            <w:rFonts w:ascii="Times New Roman" w:hAnsi="Times New Roman"/>
            <w:color w:val="FF0000"/>
            <w:lang w:val="en-US"/>
          </w:rPr>
          <w:t xml:space="preserve"> analyze the data </w:t>
        </w:r>
        <w:r>
          <w:rPr>
            <w:rFonts w:ascii="Times New Roman" w:hAnsi="Times New Roman"/>
            <w:color w:val="FF0000"/>
            <w:lang w:val="en-US"/>
          </w:rPr>
          <w:t xml:space="preserve">are available </w:t>
        </w:r>
        <w:r w:rsidR="00017C6F">
          <w:rPr>
            <w:rFonts w:ascii="Times New Roman" w:hAnsi="Times New Roman"/>
            <w:color w:val="FF0000"/>
            <w:lang w:val="en-US"/>
          </w:rPr>
          <w:t xml:space="preserve">in the GitHub repository </w:t>
        </w:r>
      </w:ins>
      <w:ins w:id="84" w:author="Gabriel Nakamura" w:date="2023-07-21T11:52:00Z">
        <w:r w:rsidR="00017C6F">
          <w:rPr>
            <w:rFonts w:ascii="Times New Roman" w:hAnsi="Times New Roman"/>
            <w:color w:val="FF0000"/>
            <w:lang w:val="en-US"/>
          </w:rPr>
          <w:t>(</w:t>
        </w:r>
      </w:ins>
      <w:ins w:id="85" w:author="Gabriel Nakamura" w:date="2023-07-21T11:53:00Z">
        <w:r w:rsidR="00D40CA3" w:rsidRPr="00D40CA3">
          <w:rPr>
            <w:rFonts w:ascii="Times New Roman" w:hAnsi="Times New Roman"/>
            <w:color w:val="FF0000"/>
            <w:lang w:val="en-US"/>
          </w:rPr>
          <w:t>https://github.com/GabrielNakamura/Citation_bias</w:t>
        </w:r>
      </w:ins>
      <w:ins w:id="86" w:author="Gabriel Nakamura" w:date="2023-07-21T11:52:00Z">
        <w:r w:rsidR="00017C6F">
          <w:rPr>
            <w:rFonts w:ascii="Times New Roman" w:hAnsi="Times New Roman"/>
            <w:color w:val="FF0000"/>
            <w:lang w:val="en-US"/>
          </w:rPr>
          <w:t xml:space="preserve">), and also </w:t>
        </w:r>
        <w:r w:rsidR="00CB5B68">
          <w:rPr>
            <w:rFonts w:ascii="Times New Roman" w:hAnsi="Times New Roman"/>
            <w:color w:val="FF0000"/>
            <w:lang w:val="en-US"/>
          </w:rPr>
          <w:t xml:space="preserve">in the Zenodo repository under the DOI: </w:t>
        </w:r>
        <w:r w:rsidR="00CB5B68" w:rsidRPr="00CB5B68">
          <w:rPr>
            <w:rFonts w:ascii="Times New Roman" w:hAnsi="Times New Roman"/>
            <w:color w:val="FF0000"/>
            <w:lang w:val="en-US"/>
          </w:rPr>
          <w:t>10.5281/zenodo.8034469</w:t>
        </w:r>
        <w:r w:rsidR="00CB5B68">
          <w:rPr>
            <w:rFonts w:ascii="Times New Roman" w:hAnsi="Times New Roman"/>
            <w:color w:val="FF0000"/>
            <w:lang w:val="en-US"/>
          </w:rPr>
          <w:t>.</w:t>
        </w:r>
      </w:ins>
    </w:p>
    <w:p w14:paraId="12A41FCB" w14:textId="77777777" w:rsidR="002E4DE9" w:rsidRDefault="002E4DE9">
      <w:pPr>
        <w:pStyle w:val="Body"/>
        <w:spacing w:line="480" w:lineRule="auto"/>
        <w:rPr>
          <w:ins w:id="87" w:author="Gabriel Nakamura" w:date="2023-07-21T16:32:00Z"/>
          <w:rFonts w:ascii="Times New Roman" w:hAnsi="Times New Roman"/>
          <w:color w:val="FF0000"/>
          <w:lang w:val="en-US"/>
        </w:rPr>
      </w:pPr>
    </w:p>
    <w:p w14:paraId="1A203E33" w14:textId="0A0F3830" w:rsidR="002E4DE9" w:rsidRPr="002E4DE9" w:rsidRDefault="002E4DE9">
      <w:pPr>
        <w:pStyle w:val="Body"/>
        <w:spacing w:line="480" w:lineRule="auto"/>
        <w:rPr>
          <w:rFonts w:ascii="Times New Roman" w:hAnsi="Times New Roman"/>
          <w:b/>
          <w:bCs/>
          <w:lang w:val="en-US"/>
          <w:rPrChange w:id="88" w:author="Gabriel Nakamura" w:date="2023-07-21T16:32:00Z">
            <w:rPr>
              <w:rFonts w:ascii="Times New Roman" w:hAnsi="Times New Roman"/>
              <w:lang w:val="en-US"/>
            </w:rPr>
          </w:rPrChange>
        </w:rPr>
      </w:pPr>
      <w:ins w:id="89" w:author="Gabriel Nakamura" w:date="2023-07-21T16:32:00Z">
        <w:r w:rsidRPr="002E4DE9">
          <w:rPr>
            <w:rFonts w:ascii="Times New Roman" w:hAnsi="Times New Roman"/>
            <w:b/>
            <w:bCs/>
            <w:color w:val="FF0000"/>
            <w:lang w:val="en-US"/>
            <w:rPrChange w:id="90" w:author="Gabriel Nakamura" w:date="2023-07-21T16:32:00Z">
              <w:rPr>
                <w:rFonts w:ascii="Times New Roman" w:hAnsi="Times New Roman"/>
                <w:color w:val="FF0000"/>
                <w:lang w:val="en-US"/>
              </w:rPr>
            </w:rPrChange>
          </w:rPr>
          <w:lastRenderedPageBreak/>
          <w:t>Acknowledgement</w:t>
        </w:r>
      </w:ins>
    </w:p>
    <w:p w14:paraId="72C67ECB" w14:textId="60727C01" w:rsidR="002E4DE9" w:rsidRDefault="00CC58D0">
      <w:pPr>
        <w:pStyle w:val="Body"/>
        <w:spacing w:line="480" w:lineRule="auto"/>
        <w:rPr>
          <w:ins w:id="91" w:author="Gabriel Nakamura" w:date="2023-07-21T16:32:00Z"/>
          <w:rFonts w:ascii="Times New Roman" w:eastAsia="Times New Roman" w:hAnsi="Times New Roman" w:cs="Times New Roman"/>
          <w:lang w:val="en-US"/>
        </w:rPr>
      </w:pPr>
      <w:ins w:id="92" w:author="Gabriel Nakamura" w:date="2023-07-25T09:40:00Z">
        <w:r>
          <w:rPr>
            <w:rFonts w:ascii="Georgia" w:hAnsi="Georgia"/>
            <w:color w:val="2E2E2E"/>
          </w:rPr>
          <w:t>T</w:t>
        </w:r>
      </w:ins>
      <w:ins w:id="93" w:author="Gabriel Nakamura" w:date="2023-07-25T09:41:00Z">
        <w:r>
          <w:rPr>
            <w:rFonts w:ascii="Georgia" w:hAnsi="Georgia"/>
            <w:color w:val="2E2E2E"/>
          </w:rPr>
          <w:t xml:space="preserve">his study was developed in the context of the </w:t>
        </w:r>
      </w:ins>
      <w:ins w:id="94" w:author="Gabriel Nakamura" w:date="2023-07-25T09:40:00Z">
        <w:r w:rsidR="00FB7F7A">
          <w:rPr>
            <w:rFonts w:ascii="Georgia" w:hAnsi="Georgia"/>
            <w:color w:val="2E2E2E"/>
          </w:rPr>
          <w:t>INCT in “Ecology, Evolution and Biodiversity Conservation” (EECBio) is supported by MCTIC/CNPq (proc. </w:t>
        </w:r>
        <w:r w:rsidR="00FB7F7A">
          <w:fldChar w:fldCharType="begin"/>
        </w:r>
        <w:r w:rsidR="00FB7F7A">
          <w:instrText>HYPERLINK "https://www.sciencedirect.com/science/article/pii/S1439179123000403?via%3Dihub" \l "gs0001"</w:instrText>
        </w:r>
        <w:r w:rsidR="00FB7F7A">
          <w:fldChar w:fldCharType="separate"/>
        </w:r>
        <w:r w:rsidR="00FB7F7A">
          <w:rPr>
            <w:rStyle w:val="anchor-text"/>
            <w:rFonts w:ascii="Georgia" w:hAnsi="Georgia"/>
            <w:color w:val="0C7DBB"/>
          </w:rPr>
          <w:t>465610/2014-5</w:t>
        </w:r>
        <w:r w:rsidR="00FB7F7A">
          <w:fldChar w:fldCharType="end"/>
        </w:r>
        <w:r w:rsidR="00FB7F7A">
          <w:rPr>
            <w:rFonts w:ascii="Georgia" w:hAnsi="Georgia"/>
            <w:color w:val="2E2E2E"/>
          </w:rPr>
          <w:t>) and FAPEG (proc. 201810267000023)</w:t>
        </w:r>
      </w:ins>
    </w:p>
    <w:p w14:paraId="7713D80E" w14:textId="77777777" w:rsidR="002E4DE9" w:rsidRPr="00880C8D" w:rsidRDefault="002E4DE9">
      <w:pPr>
        <w:pStyle w:val="Body"/>
        <w:spacing w:line="480" w:lineRule="auto"/>
        <w:rPr>
          <w:rFonts w:ascii="Times New Roman" w:eastAsia="Times New Roman" w:hAnsi="Times New Roman" w:cs="Times New Roman"/>
          <w:lang w:val="en-US"/>
        </w:rPr>
      </w:pPr>
    </w:p>
    <w:p w14:paraId="1AC9E4E4" w14:textId="60982986" w:rsidR="00A06950" w:rsidRPr="00880C8D" w:rsidDel="008E60CC" w:rsidRDefault="005C4229">
      <w:pPr>
        <w:pStyle w:val="Body"/>
        <w:spacing w:line="480" w:lineRule="auto"/>
        <w:rPr>
          <w:moveFrom w:id="95" w:author="Gabriel Nakamura" w:date="2023-07-21T11:56:00Z"/>
          <w:rFonts w:ascii="Times New Roman" w:eastAsia="Times New Roman" w:hAnsi="Times New Roman" w:cs="Times New Roman"/>
          <w:b/>
          <w:bCs/>
          <w:lang w:val="en-US"/>
        </w:rPr>
      </w:pPr>
      <w:moveFromRangeStart w:id="96" w:author="Gabriel Nakamura" w:date="2023-07-21T11:56:00Z" w:name="move140832979"/>
      <w:moveFrom w:id="97" w:author="Gabriel Nakamura" w:date="2023-07-21T11:56:00Z">
        <w:r w:rsidRPr="00E834F0" w:rsidDel="008E60CC">
          <w:rPr>
            <w:rFonts w:ascii="Times New Roman" w:hAnsi="Times New Roman"/>
            <w:b/>
            <w:bCs/>
            <w:lang w:val="en-US"/>
          </w:rPr>
          <w:t>Authors Contributions</w:t>
        </w:r>
      </w:moveFrom>
    </w:p>
    <w:p w14:paraId="1AC9E4E5" w14:textId="594334A8" w:rsidR="00A06950" w:rsidRPr="00880C8D" w:rsidDel="008E60CC" w:rsidRDefault="005C4229">
      <w:pPr>
        <w:pStyle w:val="Body"/>
        <w:spacing w:line="480" w:lineRule="auto"/>
        <w:rPr>
          <w:moveFrom w:id="98" w:author="Gabriel Nakamura" w:date="2023-07-21T11:56:00Z"/>
          <w:rFonts w:ascii="Times New Roman" w:eastAsia="Times New Roman" w:hAnsi="Times New Roman" w:cs="Times New Roman"/>
          <w:lang w:val="en-US"/>
        </w:rPr>
      </w:pPr>
      <w:moveFrom w:id="99" w:author="Gabriel Nakamura" w:date="2023-07-21T11:56:00Z">
        <w:r w:rsidRPr="00E834F0" w:rsidDel="008E60CC">
          <w:rPr>
            <w:rFonts w:ascii="Times New Roman" w:hAnsi="Times New Roman"/>
            <w:lang w:val="en-US"/>
          </w:rPr>
          <w:t>GN conceived the idea with significant input from BES</w:t>
        </w:r>
        <w:r w:rsidR="00DC1F37" w:rsidDel="008E60CC">
          <w:rPr>
            <w:rFonts w:ascii="Times New Roman" w:hAnsi="Times New Roman"/>
            <w:lang w:val="en-US"/>
          </w:rPr>
          <w:t>,</w:t>
        </w:r>
        <w:r w:rsidRPr="00E834F0" w:rsidDel="008E60CC">
          <w:rPr>
            <w:rFonts w:ascii="Times New Roman" w:hAnsi="Times New Roman"/>
            <w:lang w:val="en-US"/>
          </w:rPr>
          <w:t xml:space="preserve"> LD</w:t>
        </w:r>
        <w:r w:rsidR="00FE6B0B" w:rsidDel="008E60CC">
          <w:rPr>
            <w:rFonts w:ascii="Times New Roman" w:hAnsi="Times New Roman"/>
            <w:lang w:val="en-US"/>
          </w:rPr>
          <w:t>,</w:t>
        </w:r>
        <w:r w:rsidR="00DC1F37" w:rsidDel="008E60CC">
          <w:rPr>
            <w:rFonts w:ascii="Times New Roman" w:hAnsi="Times New Roman"/>
            <w:lang w:val="en-US"/>
          </w:rPr>
          <w:t xml:space="preserve"> and VDP</w:t>
        </w:r>
        <w:r w:rsidRPr="00E834F0" w:rsidDel="008E60CC">
          <w:rPr>
            <w:rFonts w:ascii="Times New Roman" w:hAnsi="Times New Roman"/>
            <w:lang w:val="en-US"/>
          </w:rPr>
          <w:t xml:space="preserve">. GN wrote the first draft with </w:t>
        </w:r>
        <w:r w:rsidR="00FE6B0B" w:rsidDel="008E60CC">
          <w:rPr>
            <w:rFonts w:ascii="Times New Roman" w:hAnsi="Times New Roman"/>
            <w:lang w:val="en-US"/>
          </w:rPr>
          <w:t>substantial</w:t>
        </w:r>
        <w:r w:rsidRPr="00E834F0" w:rsidDel="008E60CC">
          <w:rPr>
            <w:rFonts w:ascii="Times New Roman" w:hAnsi="Times New Roman"/>
            <w:lang w:val="en-US"/>
          </w:rPr>
          <w:t xml:space="preserve"> input from BES. All authors contributed </w:t>
        </w:r>
        <w:r w:rsidR="00FE6B0B" w:rsidDel="008E60CC">
          <w:rPr>
            <w:rFonts w:ascii="Times New Roman" w:hAnsi="Times New Roman"/>
            <w:lang w:val="en-US"/>
          </w:rPr>
          <w:t>to</w:t>
        </w:r>
        <w:r w:rsidRPr="00E834F0" w:rsidDel="008E60CC">
          <w:rPr>
            <w:rFonts w:ascii="Times New Roman" w:hAnsi="Times New Roman"/>
            <w:lang w:val="en-US"/>
          </w:rPr>
          <w:t xml:space="preserve"> </w:t>
        </w:r>
        <w:r w:rsidR="00A5182B" w:rsidDel="008E60CC">
          <w:rPr>
            <w:rFonts w:ascii="Times New Roman" w:hAnsi="Times New Roman"/>
            <w:lang w:val="en-US"/>
          </w:rPr>
          <w:t>discussing</w:t>
        </w:r>
        <w:r w:rsidRPr="00E834F0" w:rsidDel="008E60CC">
          <w:rPr>
            <w:rFonts w:ascii="Times New Roman" w:hAnsi="Times New Roman"/>
            <w:lang w:val="en-US"/>
          </w:rPr>
          <w:t xml:space="preserve"> the theme, suggestions, and text review.</w:t>
        </w:r>
      </w:moveFrom>
    </w:p>
    <w:moveFromRangeEnd w:id="96"/>
    <w:p w14:paraId="1AC9E4E6" w14:textId="77777777" w:rsidR="00A06950" w:rsidRPr="00880C8D" w:rsidRDefault="005C4229">
      <w:pPr>
        <w:pStyle w:val="Body"/>
        <w:spacing w:line="480" w:lineRule="auto"/>
        <w:rPr>
          <w:rFonts w:ascii="Times New Roman" w:eastAsia="Times New Roman" w:hAnsi="Times New Roman" w:cs="Times New Roman"/>
          <w:b/>
          <w:bCs/>
          <w:lang w:val="en-US"/>
        </w:rPr>
      </w:pPr>
      <w:r w:rsidRPr="00E834F0">
        <w:rPr>
          <w:rFonts w:ascii="Times New Roman" w:hAnsi="Times New Roman"/>
          <w:b/>
          <w:bCs/>
          <w:lang w:val="en-US"/>
        </w:rPr>
        <w:t>Competing interests</w:t>
      </w:r>
    </w:p>
    <w:p w14:paraId="1AC9E4E7" w14:textId="77777777" w:rsidR="00A06950" w:rsidRPr="00880C8D" w:rsidRDefault="005C4229">
      <w:pPr>
        <w:pStyle w:val="Body"/>
        <w:spacing w:line="480" w:lineRule="auto"/>
        <w:rPr>
          <w:rFonts w:ascii="Times New Roman" w:eastAsia="Times New Roman" w:hAnsi="Times New Roman" w:cs="Times New Roman"/>
          <w:lang w:val="en-US"/>
        </w:rPr>
      </w:pPr>
      <w:r w:rsidRPr="00E834F0">
        <w:rPr>
          <w:rFonts w:ascii="Times New Roman" w:hAnsi="Times New Roman"/>
          <w:lang w:val="en-US"/>
        </w:rPr>
        <w:t>The authors declare that there are no competing interests.</w:t>
      </w:r>
    </w:p>
    <w:p w14:paraId="1AC9E4E8" w14:textId="796E041E" w:rsidR="00A06950" w:rsidDel="008E60CC" w:rsidRDefault="00A06950">
      <w:pPr>
        <w:pStyle w:val="Body"/>
        <w:spacing w:line="480" w:lineRule="auto"/>
        <w:rPr>
          <w:del w:id="100" w:author="Gabriel Nakamura" w:date="2023-07-21T10:41:00Z"/>
          <w:rFonts w:ascii="Times New Roman" w:eastAsia="Times New Roman" w:hAnsi="Times New Roman" w:cs="Times New Roman"/>
          <w:lang w:val="en-US"/>
        </w:rPr>
      </w:pPr>
    </w:p>
    <w:p w14:paraId="5D2CFED6" w14:textId="77777777" w:rsidR="008E60CC" w:rsidRDefault="008E60CC">
      <w:pPr>
        <w:pStyle w:val="Body"/>
        <w:spacing w:line="480" w:lineRule="auto"/>
        <w:rPr>
          <w:ins w:id="101" w:author="Gabriel Nakamura" w:date="2023-07-21T11:56:00Z"/>
          <w:rFonts w:ascii="Times New Roman" w:eastAsia="Times New Roman" w:hAnsi="Times New Roman" w:cs="Times New Roman"/>
          <w:lang w:val="en-US"/>
        </w:rPr>
      </w:pPr>
    </w:p>
    <w:p w14:paraId="5859BBE9" w14:textId="77777777" w:rsidR="008E60CC" w:rsidRPr="00880C8D" w:rsidRDefault="008E60CC" w:rsidP="008E60CC">
      <w:pPr>
        <w:pStyle w:val="Body"/>
        <w:spacing w:line="480" w:lineRule="auto"/>
        <w:rPr>
          <w:moveTo w:id="102" w:author="Gabriel Nakamura" w:date="2023-07-21T11:56:00Z"/>
          <w:rFonts w:ascii="Times New Roman" w:eastAsia="Times New Roman" w:hAnsi="Times New Roman" w:cs="Times New Roman"/>
          <w:b/>
          <w:bCs/>
          <w:lang w:val="en-US"/>
        </w:rPr>
      </w:pPr>
      <w:moveToRangeStart w:id="103" w:author="Gabriel Nakamura" w:date="2023-07-21T11:56:00Z" w:name="move140832979"/>
      <w:moveTo w:id="104" w:author="Gabriel Nakamura" w:date="2023-07-21T11:56:00Z">
        <w:r w:rsidRPr="00E834F0">
          <w:rPr>
            <w:rFonts w:ascii="Times New Roman" w:hAnsi="Times New Roman"/>
            <w:b/>
            <w:bCs/>
            <w:lang w:val="en-US"/>
          </w:rPr>
          <w:t>Authors Contributions</w:t>
        </w:r>
      </w:moveTo>
    </w:p>
    <w:p w14:paraId="058AAE2B" w14:textId="659A9E68" w:rsidR="008E60CC" w:rsidRPr="00880C8D" w:rsidRDefault="008E60CC" w:rsidP="008E60CC">
      <w:pPr>
        <w:pStyle w:val="Body"/>
        <w:spacing w:line="480" w:lineRule="auto"/>
        <w:rPr>
          <w:moveTo w:id="105" w:author="Gabriel Nakamura" w:date="2023-07-21T11:56:00Z"/>
          <w:rFonts w:ascii="Times New Roman" w:eastAsia="Times New Roman" w:hAnsi="Times New Roman" w:cs="Times New Roman"/>
          <w:lang w:val="en-US"/>
        </w:rPr>
      </w:pPr>
      <w:moveTo w:id="106" w:author="Gabriel Nakamura" w:date="2023-07-21T11:56:00Z">
        <w:r w:rsidRPr="00E834F0">
          <w:rPr>
            <w:rFonts w:ascii="Times New Roman" w:hAnsi="Times New Roman"/>
            <w:lang w:val="en-US"/>
          </w:rPr>
          <w:t>GN conceived the idea with significant input from BES</w:t>
        </w:r>
        <w:r>
          <w:rPr>
            <w:rFonts w:ascii="Times New Roman" w:hAnsi="Times New Roman"/>
            <w:lang w:val="en-US"/>
          </w:rPr>
          <w:t>,</w:t>
        </w:r>
        <w:r w:rsidRPr="00E834F0">
          <w:rPr>
            <w:rFonts w:ascii="Times New Roman" w:hAnsi="Times New Roman"/>
            <w:lang w:val="en-US"/>
          </w:rPr>
          <w:t xml:space="preserve"> LD</w:t>
        </w:r>
        <w:r>
          <w:rPr>
            <w:rFonts w:ascii="Times New Roman" w:hAnsi="Times New Roman"/>
            <w:lang w:val="en-US"/>
          </w:rPr>
          <w:t>,</w:t>
        </w:r>
      </w:moveTo>
      <w:ins w:id="107" w:author="Gabriel Nakamura" w:date="2023-07-21T11:56:00Z">
        <w:r w:rsidR="00AC40CB">
          <w:rPr>
            <w:rFonts w:ascii="Times New Roman" w:hAnsi="Times New Roman"/>
            <w:lang w:val="en-US"/>
          </w:rPr>
          <w:t xml:space="preserve"> JAFDF</w:t>
        </w:r>
      </w:ins>
      <w:moveTo w:id="108" w:author="Gabriel Nakamura" w:date="2023-07-21T11:56:00Z">
        <w:r>
          <w:rPr>
            <w:rFonts w:ascii="Times New Roman" w:hAnsi="Times New Roman"/>
            <w:lang w:val="en-US"/>
          </w:rPr>
          <w:t xml:space="preserve"> and VDP</w:t>
        </w:r>
        <w:r w:rsidRPr="00E834F0">
          <w:rPr>
            <w:rFonts w:ascii="Times New Roman" w:hAnsi="Times New Roman"/>
            <w:lang w:val="en-US"/>
          </w:rPr>
          <w:t xml:space="preserve">. GN wrote the first draft with </w:t>
        </w:r>
        <w:r>
          <w:rPr>
            <w:rFonts w:ascii="Times New Roman" w:hAnsi="Times New Roman"/>
            <w:lang w:val="en-US"/>
          </w:rPr>
          <w:t>substantial</w:t>
        </w:r>
        <w:r w:rsidRPr="00E834F0">
          <w:rPr>
            <w:rFonts w:ascii="Times New Roman" w:hAnsi="Times New Roman"/>
            <w:lang w:val="en-US"/>
          </w:rPr>
          <w:t xml:space="preserve"> input from BES. All authors contributed </w:t>
        </w:r>
        <w:r>
          <w:rPr>
            <w:rFonts w:ascii="Times New Roman" w:hAnsi="Times New Roman"/>
            <w:lang w:val="en-US"/>
          </w:rPr>
          <w:t>to</w:t>
        </w:r>
        <w:r w:rsidRPr="00E834F0">
          <w:rPr>
            <w:rFonts w:ascii="Times New Roman" w:hAnsi="Times New Roman"/>
            <w:lang w:val="en-US"/>
          </w:rPr>
          <w:t xml:space="preserve"> </w:t>
        </w:r>
        <w:r>
          <w:rPr>
            <w:rFonts w:ascii="Times New Roman" w:hAnsi="Times New Roman"/>
            <w:lang w:val="en-US"/>
          </w:rPr>
          <w:t>discussing</w:t>
        </w:r>
        <w:r w:rsidRPr="00E834F0">
          <w:rPr>
            <w:rFonts w:ascii="Times New Roman" w:hAnsi="Times New Roman"/>
            <w:lang w:val="en-US"/>
          </w:rPr>
          <w:t xml:space="preserve"> the theme, suggestions, and text review.</w:t>
        </w:r>
      </w:moveTo>
    </w:p>
    <w:p w14:paraId="351F0736" w14:textId="4EB7F807" w:rsidR="009E523E" w:rsidRPr="00484D9F" w:rsidDel="0092781C" w:rsidRDefault="00C05D01">
      <w:pPr>
        <w:pStyle w:val="Body"/>
        <w:spacing w:line="480" w:lineRule="auto"/>
        <w:rPr>
          <w:moveFrom w:id="109" w:author="Gabriel Nakamura" w:date="2023-07-21T10:41:00Z"/>
          <w:rFonts w:ascii="Times New Roman" w:eastAsia="Times New Roman" w:hAnsi="Times New Roman" w:cs="Times New Roman"/>
          <w:b/>
          <w:bCs/>
          <w:color w:val="FF0000"/>
          <w:lang w:val="en-US"/>
        </w:rPr>
      </w:pPr>
      <w:moveFromRangeStart w:id="110" w:author="Gabriel Nakamura" w:date="2023-07-21T10:41:00Z" w:name="move140828512"/>
      <w:moveToRangeEnd w:id="103"/>
      <w:moveFrom w:id="111" w:author="Gabriel Nakamura" w:date="2023-07-21T10:41:00Z">
        <w:r w:rsidRPr="00484D9F" w:rsidDel="0092781C">
          <w:rPr>
            <w:rFonts w:ascii="Times New Roman" w:eastAsia="Times New Roman" w:hAnsi="Times New Roman" w:cs="Times New Roman"/>
            <w:b/>
            <w:bCs/>
            <w:color w:val="FF0000"/>
            <w:lang w:val="en-US"/>
          </w:rPr>
          <w:t>Positionality statement</w:t>
        </w:r>
      </w:moveFrom>
    </w:p>
    <w:p w14:paraId="6956A4ED" w14:textId="4CC368C4" w:rsidR="00BF3AA9" w:rsidRPr="00484D9F" w:rsidDel="0092781C" w:rsidRDefault="00BF3AA9">
      <w:pPr>
        <w:pStyle w:val="Body"/>
        <w:spacing w:line="480" w:lineRule="auto"/>
        <w:rPr>
          <w:del w:id="112" w:author="Gabriel Nakamura" w:date="2023-07-21T10:41:00Z"/>
          <w:rFonts w:ascii="Times New Roman" w:eastAsia="Times New Roman" w:hAnsi="Times New Roman" w:cs="Times New Roman"/>
          <w:color w:val="FF0000"/>
          <w:lang w:val="en-US"/>
        </w:rPr>
      </w:pPr>
      <w:moveFrom w:id="113" w:author="Gabriel Nakamura" w:date="2023-07-21T10:41:00Z">
        <w:r w:rsidRPr="00484D9F" w:rsidDel="0092781C">
          <w:rPr>
            <w:rFonts w:ascii="Times New Roman" w:eastAsia="Times New Roman" w:hAnsi="Times New Roman" w:cs="Times New Roman"/>
            <w:color w:val="FF0000"/>
            <w:lang w:val="en-US"/>
          </w:rPr>
          <w:t xml:space="preserve">We acknowledge that the views, opinions, and suggestions presented here are not exhaustive in addressing the issue of colonial practices in the science of ecology and evolution. </w:t>
        </w:r>
        <w:r w:rsidR="0030548D" w:rsidRPr="00484D9F" w:rsidDel="0092781C">
          <w:rPr>
            <w:rFonts w:ascii="Times New Roman" w:eastAsia="Times New Roman" w:hAnsi="Times New Roman" w:cs="Times New Roman"/>
            <w:color w:val="FF0000"/>
            <w:lang w:val="en-US"/>
          </w:rPr>
          <w:t>We</w:t>
        </w:r>
        <w:r w:rsidRPr="00484D9F" w:rsidDel="0092781C">
          <w:rPr>
            <w:rFonts w:ascii="Times New Roman" w:eastAsia="Times New Roman" w:hAnsi="Times New Roman" w:cs="Times New Roman"/>
            <w:color w:val="FF0000"/>
            <w:lang w:val="en-US"/>
          </w:rPr>
          <w:t xml:space="preserve"> are not free from bias in approaching this subject, particularly evident in the lack of gender equality and the exclusive representation of Brazilian researchers in this piece. Therefore, we recognize the limitations of our opinions. However, we believe that our suggestions are grounded in a body of evidence derived from secondary data and existing literature on the topic. As authors, we come from diverse contexts, training experiences (including those trained in the Global South and based in the Global South, trained in the Global North and based in the Global South, and trained in the Global South and based in the Global North), and career stages (ranging from early career to senior researchers). Despite our varied backgrounds, we collectively agree that the science of ecology and evolution must prioritize inclusivity and provide fair recognition to scientists from the Global South through actions. It is essential to address the structural problems rooted in colonial practices to achieve a comprehensive solution.</w:t>
        </w:r>
      </w:moveFrom>
      <w:moveFromRangeEnd w:id="110"/>
    </w:p>
    <w:p w14:paraId="597ACC36" w14:textId="77777777" w:rsidR="00BF3AA9" w:rsidRPr="00880C8D" w:rsidRDefault="00BF3AA9">
      <w:pPr>
        <w:pStyle w:val="Body"/>
        <w:spacing w:line="480" w:lineRule="auto"/>
        <w:rPr>
          <w:rFonts w:ascii="Times New Roman" w:eastAsia="Times New Roman" w:hAnsi="Times New Roman" w:cs="Times New Roman"/>
          <w:b/>
          <w:bCs/>
          <w:lang w:val="en-US"/>
        </w:rPr>
      </w:pPr>
    </w:p>
    <w:p w14:paraId="1AC9E4E9" w14:textId="77777777" w:rsidR="00A06950" w:rsidRDefault="005C4229">
      <w:pPr>
        <w:pStyle w:val="Body"/>
        <w:spacing w:line="480" w:lineRule="auto"/>
        <w:rPr>
          <w:rFonts w:ascii="Times New Roman" w:hAnsi="Times New Roman"/>
          <w:b/>
          <w:bCs/>
          <w:lang w:val="en-US"/>
        </w:rPr>
      </w:pPr>
      <w:r w:rsidRPr="000967AE">
        <w:rPr>
          <w:rFonts w:ascii="Times New Roman" w:hAnsi="Times New Roman"/>
          <w:b/>
          <w:bCs/>
          <w:lang w:val="en-US"/>
        </w:rPr>
        <w:t>References</w:t>
      </w:r>
    </w:p>
    <w:p w14:paraId="793431C3" w14:textId="77777777" w:rsidR="008D1131" w:rsidRPr="008D1131" w:rsidRDefault="009353E7" w:rsidP="008D1131">
      <w:pPr>
        <w:pStyle w:val="Bibliography"/>
        <w:rPr>
          <w:rFonts w:ascii="Times New Roman" w:hAnsi="Times New Roman" w:cs="Times New Roman"/>
          <w:color w:val="auto"/>
        </w:rPr>
      </w:pPr>
      <w:r>
        <w:rPr>
          <w:rFonts w:eastAsia="Times New Roman"/>
          <w:b/>
          <w:bCs/>
        </w:rPr>
        <w:fldChar w:fldCharType="begin"/>
      </w:r>
      <w:r>
        <w:rPr>
          <w:rFonts w:eastAsia="Times New Roman"/>
          <w:b/>
          <w:bCs/>
        </w:rPr>
        <w:instrText xml:space="preserve"> ADDIN ZOTERO_BIBL {"uncited":[],"omitted":[],"custom":[]} CSL_BIBLIOGRAPHY </w:instrText>
      </w:r>
      <w:r>
        <w:rPr>
          <w:rFonts w:eastAsia="Times New Roman"/>
          <w:b/>
          <w:bCs/>
        </w:rPr>
        <w:fldChar w:fldCharType="separate"/>
      </w:r>
      <w:r w:rsidR="008D1131" w:rsidRPr="008D1131">
        <w:rPr>
          <w:rFonts w:ascii="Times New Roman" w:hAnsi="Times New Roman" w:cs="Times New Roman"/>
          <w:color w:val="auto"/>
        </w:rPr>
        <w:t>1.</w:t>
      </w:r>
      <w:r w:rsidR="008D1131" w:rsidRPr="008D1131">
        <w:rPr>
          <w:rFonts w:ascii="Times New Roman" w:hAnsi="Times New Roman" w:cs="Times New Roman"/>
          <w:color w:val="auto"/>
        </w:rPr>
        <w:tab/>
        <w:t xml:space="preserve">Baker, K., Eichhorn, M. P. &amp; Griffiths, M. Decolonizing field ecology. </w:t>
      </w:r>
      <w:r w:rsidR="008D1131" w:rsidRPr="008D1131">
        <w:rPr>
          <w:rFonts w:ascii="Times New Roman" w:hAnsi="Times New Roman" w:cs="Times New Roman"/>
          <w:i/>
          <w:iCs/>
          <w:color w:val="auto"/>
        </w:rPr>
        <w:t>Biotropica</w:t>
      </w:r>
      <w:r w:rsidR="008D1131" w:rsidRPr="008D1131">
        <w:rPr>
          <w:rFonts w:ascii="Times New Roman" w:hAnsi="Times New Roman" w:cs="Times New Roman"/>
          <w:color w:val="auto"/>
        </w:rPr>
        <w:t xml:space="preserve"> </w:t>
      </w:r>
      <w:r w:rsidR="008D1131" w:rsidRPr="008D1131">
        <w:rPr>
          <w:rFonts w:ascii="Times New Roman" w:hAnsi="Times New Roman" w:cs="Times New Roman"/>
          <w:b/>
          <w:bCs/>
          <w:color w:val="auto"/>
        </w:rPr>
        <w:t>51</w:t>
      </w:r>
      <w:r w:rsidR="008D1131" w:rsidRPr="008D1131">
        <w:rPr>
          <w:rFonts w:ascii="Times New Roman" w:hAnsi="Times New Roman" w:cs="Times New Roman"/>
          <w:color w:val="auto"/>
        </w:rPr>
        <w:t>, 288–292 (2019).</w:t>
      </w:r>
    </w:p>
    <w:p w14:paraId="62660464" w14:textId="77777777" w:rsidR="008D1131" w:rsidRPr="00CB6299" w:rsidRDefault="008D1131" w:rsidP="008D1131">
      <w:pPr>
        <w:pStyle w:val="Bibliography"/>
        <w:rPr>
          <w:rFonts w:ascii="Times New Roman" w:hAnsi="Times New Roman" w:cs="Times New Roman"/>
          <w:color w:val="auto"/>
          <w:lang w:val="pt-BR"/>
          <w:rPrChange w:id="114" w:author="Gabriel Nakamura" w:date="2023-07-21T16:59:00Z">
            <w:rPr>
              <w:rFonts w:ascii="Times New Roman" w:hAnsi="Times New Roman" w:cs="Times New Roman"/>
              <w:color w:val="auto"/>
            </w:rPr>
          </w:rPrChange>
        </w:rPr>
      </w:pPr>
      <w:r w:rsidRPr="008D1131">
        <w:rPr>
          <w:rFonts w:ascii="Times New Roman" w:hAnsi="Times New Roman" w:cs="Times New Roman"/>
          <w:color w:val="auto"/>
        </w:rPr>
        <w:t>2.</w:t>
      </w:r>
      <w:r w:rsidRPr="008D1131">
        <w:rPr>
          <w:rFonts w:ascii="Times New Roman" w:hAnsi="Times New Roman" w:cs="Times New Roman"/>
          <w:color w:val="auto"/>
        </w:rPr>
        <w:tab/>
        <w:t xml:space="preserve">Castro Torres, A. F. &amp; Alburez-Gutierrez, D. North and South: Naming practices and the hidden dimension of global disparities in knowledge production. </w:t>
      </w:r>
      <w:r w:rsidRPr="00CB6299">
        <w:rPr>
          <w:rFonts w:ascii="Times New Roman" w:hAnsi="Times New Roman" w:cs="Times New Roman"/>
          <w:i/>
          <w:iCs/>
          <w:color w:val="auto"/>
          <w:lang w:val="pt-BR"/>
          <w:rPrChange w:id="115" w:author="Gabriel Nakamura" w:date="2023-07-21T16:59:00Z">
            <w:rPr>
              <w:rFonts w:ascii="Times New Roman" w:hAnsi="Times New Roman" w:cs="Times New Roman"/>
              <w:i/>
              <w:iCs/>
              <w:color w:val="auto"/>
            </w:rPr>
          </w:rPrChange>
        </w:rPr>
        <w:t>Proc. Natl. Acad. Sci. U.S.A.</w:t>
      </w:r>
      <w:r w:rsidRPr="00CB6299">
        <w:rPr>
          <w:rFonts w:ascii="Times New Roman" w:hAnsi="Times New Roman" w:cs="Times New Roman"/>
          <w:color w:val="auto"/>
          <w:lang w:val="pt-BR"/>
          <w:rPrChange w:id="116" w:author="Gabriel Nakamura" w:date="2023-07-21T16:59:00Z">
            <w:rPr>
              <w:rFonts w:ascii="Times New Roman" w:hAnsi="Times New Roman" w:cs="Times New Roman"/>
              <w:color w:val="auto"/>
            </w:rPr>
          </w:rPrChange>
        </w:rPr>
        <w:t xml:space="preserve"> </w:t>
      </w:r>
      <w:r w:rsidRPr="00CB6299">
        <w:rPr>
          <w:rFonts w:ascii="Times New Roman" w:hAnsi="Times New Roman" w:cs="Times New Roman"/>
          <w:b/>
          <w:bCs/>
          <w:color w:val="auto"/>
          <w:lang w:val="pt-BR"/>
          <w:rPrChange w:id="117" w:author="Gabriel Nakamura" w:date="2023-07-21T16:59:00Z">
            <w:rPr>
              <w:rFonts w:ascii="Times New Roman" w:hAnsi="Times New Roman" w:cs="Times New Roman"/>
              <w:b/>
              <w:bCs/>
              <w:color w:val="auto"/>
            </w:rPr>
          </w:rPrChange>
        </w:rPr>
        <w:t>119</w:t>
      </w:r>
      <w:r w:rsidRPr="00CB6299">
        <w:rPr>
          <w:rFonts w:ascii="Times New Roman" w:hAnsi="Times New Roman" w:cs="Times New Roman"/>
          <w:color w:val="auto"/>
          <w:lang w:val="pt-BR"/>
          <w:rPrChange w:id="118" w:author="Gabriel Nakamura" w:date="2023-07-21T16:59:00Z">
            <w:rPr>
              <w:rFonts w:ascii="Times New Roman" w:hAnsi="Times New Roman" w:cs="Times New Roman"/>
              <w:color w:val="auto"/>
            </w:rPr>
          </w:rPrChange>
        </w:rPr>
        <w:t>, e2119373119 (2022).</w:t>
      </w:r>
    </w:p>
    <w:p w14:paraId="7EC36896" w14:textId="77777777" w:rsidR="008D1131" w:rsidRPr="008D1131" w:rsidRDefault="008D1131" w:rsidP="008D1131">
      <w:pPr>
        <w:pStyle w:val="Bibliography"/>
        <w:rPr>
          <w:rFonts w:ascii="Times New Roman" w:hAnsi="Times New Roman" w:cs="Times New Roman"/>
          <w:color w:val="auto"/>
        </w:rPr>
      </w:pPr>
      <w:r w:rsidRPr="00CB6299">
        <w:rPr>
          <w:rFonts w:ascii="Times New Roman" w:hAnsi="Times New Roman" w:cs="Times New Roman"/>
          <w:color w:val="auto"/>
          <w:lang w:val="pt-BR"/>
          <w:rPrChange w:id="119" w:author="Gabriel Nakamura" w:date="2023-07-21T16:59:00Z">
            <w:rPr>
              <w:rFonts w:ascii="Times New Roman" w:hAnsi="Times New Roman" w:cs="Times New Roman"/>
              <w:color w:val="auto"/>
            </w:rPr>
          </w:rPrChange>
        </w:rPr>
        <w:t>3.</w:t>
      </w:r>
      <w:r w:rsidRPr="00CB6299">
        <w:rPr>
          <w:rFonts w:ascii="Times New Roman" w:hAnsi="Times New Roman" w:cs="Times New Roman"/>
          <w:color w:val="auto"/>
          <w:lang w:val="pt-BR"/>
          <w:rPrChange w:id="120" w:author="Gabriel Nakamura" w:date="2023-07-21T16:59:00Z">
            <w:rPr>
              <w:rFonts w:ascii="Times New Roman" w:hAnsi="Times New Roman" w:cs="Times New Roman"/>
              <w:color w:val="auto"/>
            </w:rPr>
          </w:rPrChange>
        </w:rPr>
        <w:tab/>
        <w:t xml:space="preserve">Raja, N. B. </w:t>
      </w:r>
      <w:r w:rsidRPr="00CB6299">
        <w:rPr>
          <w:rFonts w:ascii="Times New Roman" w:hAnsi="Times New Roman" w:cs="Times New Roman"/>
          <w:i/>
          <w:iCs/>
          <w:color w:val="auto"/>
          <w:lang w:val="pt-BR"/>
          <w:rPrChange w:id="121" w:author="Gabriel Nakamura" w:date="2023-07-21T16:59:00Z">
            <w:rPr>
              <w:rFonts w:ascii="Times New Roman" w:hAnsi="Times New Roman" w:cs="Times New Roman"/>
              <w:i/>
              <w:iCs/>
              <w:color w:val="auto"/>
            </w:rPr>
          </w:rPrChange>
        </w:rPr>
        <w:t>et al.</w:t>
      </w:r>
      <w:r w:rsidRPr="00CB6299">
        <w:rPr>
          <w:rFonts w:ascii="Times New Roman" w:hAnsi="Times New Roman" w:cs="Times New Roman"/>
          <w:color w:val="auto"/>
          <w:lang w:val="pt-BR"/>
          <w:rPrChange w:id="122" w:author="Gabriel Nakamura" w:date="2023-07-21T16:59:00Z">
            <w:rPr>
              <w:rFonts w:ascii="Times New Roman" w:hAnsi="Times New Roman" w:cs="Times New Roman"/>
              <w:color w:val="auto"/>
            </w:rPr>
          </w:rPrChange>
        </w:rPr>
        <w:t xml:space="preserve"> </w:t>
      </w:r>
      <w:r w:rsidRPr="008D1131">
        <w:rPr>
          <w:rFonts w:ascii="Times New Roman" w:hAnsi="Times New Roman" w:cs="Times New Roman"/>
          <w:color w:val="auto"/>
        </w:rPr>
        <w:t xml:space="preserve">Colonial history and global economics distort our understanding of deep-time biodiversity. </w:t>
      </w:r>
      <w:r w:rsidRPr="008D1131">
        <w:rPr>
          <w:rFonts w:ascii="Times New Roman" w:hAnsi="Times New Roman" w:cs="Times New Roman"/>
          <w:i/>
          <w:iCs/>
          <w:color w:val="auto"/>
        </w:rPr>
        <w:t>Nat Ecol Evol</w:t>
      </w:r>
      <w:r w:rsidRPr="008D1131">
        <w:rPr>
          <w:rFonts w:ascii="Times New Roman" w:hAnsi="Times New Roman" w:cs="Times New Roman"/>
          <w:color w:val="auto"/>
        </w:rPr>
        <w:t xml:space="preserve"> </w:t>
      </w:r>
      <w:r w:rsidRPr="008D1131">
        <w:rPr>
          <w:rFonts w:ascii="Times New Roman" w:hAnsi="Times New Roman" w:cs="Times New Roman"/>
          <w:b/>
          <w:bCs/>
          <w:color w:val="auto"/>
        </w:rPr>
        <w:t>6</w:t>
      </w:r>
      <w:r w:rsidRPr="008D1131">
        <w:rPr>
          <w:rFonts w:ascii="Times New Roman" w:hAnsi="Times New Roman" w:cs="Times New Roman"/>
          <w:color w:val="auto"/>
        </w:rPr>
        <w:t>, 145–154 (2021).</w:t>
      </w:r>
    </w:p>
    <w:p w14:paraId="299030CA"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4.</w:t>
      </w:r>
      <w:r w:rsidRPr="008D1131">
        <w:rPr>
          <w:rFonts w:ascii="Times New Roman" w:hAnsi="Times New Roman" w:cs="Times New Roman"/>
          <w:color w:val="auto"/>
        </w:rPr>
        <w:tab/>
        <w:t xml:space="preserve">Wallace, A. R. </w:t>
      </w:r>
      <w:r w:rsidRPr="008D1131">
        <w:rPr>
          <w:rFonts w:ascii="Times New Roman" w:hAnsi="Times New Roman" w:cs="Times New Roman"/>
          <w:i/>
          <w:iCs/>
          <w:color w:val="auto"/>
        </w:rPr>
        <w:t>The Geographical Distribution of Animals: With a Study of the Relations of Living and Extinct Faunas as Elucidating the Past Changes of the Earth’s Surface</w:t>
      </w:r>
      <w:r w:rsidRPr="008D1131">
        <w:rPr>
          <w:rFonts w:ascii="Times New Roman" w:hAnsi="Times New Roman" w:cs="Times New Roman"/>
          <w:color w:val="auto"/>
        </w:rPr>
        <w:t>. (Cambridge University Press, 2011). doi:10.1017/CBO9781139097109.</w:t>
      </w:r>
    </w:p>
    <w:p w14:paraId="1BAC773F"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lastRenderedPageBreak/>
        <w:t>5.</w:t>
      </w:r>
      <w:r w:rsidRPr="008D1131">
        <w:rPr>
          <w:rFonts w:ascii="Times New Roman" w:hAnsi="Times New Roman" w:cs="Times New Roman"/>
          <w:color w:val="auto"/>
        </w:rPr>
        <w:tab/>
        <w:t xml:space="preserve">Oliveira, W.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Advancing racial equity in Brazil’s academia. </w:t>
      </w:r>
      <w:r w:rsidRPr="008D1131">
        <w:rPr>
          <w:rFonts w:ascii="Times New Roman" w:hAnsi="Times New Roman" w:cs="Times New Roman"/>
          <w:i/>
          <w:iCs/>
          <w:color w:val="auto"/>
        </w:rPr>
        <w:t>Science</w:t>
      </w:r>
      <w:r w:rsidRPr="008D1131">
        <w:rPr>
          <w:rFonts w:ascii="Times New Roman" w:hAnsi="Times New Roman" w:cs="Times New Roman"/>
          <w:color w:val="auto"/>
        </w:rPr>
        <w:t xml:space="preserve"> </w:t>
      </w:r>
      <w:r w:rsidRPr="008D1131">
        <w:rPr>
          <w:rFonts w:ascii="Times New Roman" w:hAnsi="Times New Roman" w:cs="Times New Roman"/>
          <w:b/>
          <w:bCs/>
          <w:color w:val="auto"/>
        </w:rPr>
        <w:t>376</w:t>
      </w:r>
      <w:r w:rsidRPr="008D1131">
        <w:rPr>
          <w:rFonts w:ascii="Times New Roman" w:hAnsi="Times New Roman" w:cs="Times New Roman"/>
          <w:color w:val="auto"/>
        </w:rPr>
        <w:t>, 707–707 (2022).</w:t>
      </w:r>
    </w:p>
    <w:p w14:paraId="426778C3"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6.</w:t>
      </w:r>
      <w:r w:rsidRPr="008D1131">
        <w:rPr>
          <w:rFonts w:ascii="Times New Roman" w:hAnsi="Times New Roman" w:cs="Times New Roman"/>
          <w:color w:val="auto"/>
        </w:rPr>
        <w:tab/>
        <w:t xml:space="preserve">Trisos, C. H., Auerbach, J. &amp; Katti, M. Decoloniality and anti-oppressive practices for a more ethical ecology. </w:t>
      </w:r>
      <w:r w:rsidRPr="008D1131">
        <w:rPr>
          <w:rFonts w:ascii="Times New Roman" w:hAnsi="Times New Roman" w:cs="Times New Roman"/>
          <w:i/>
          <w:iCs/>
          <w:color w:val="auto"/>
        </w:rPr>
        <w:t>Nat Ecol Evol</w:t>
      </w:r>
      <w:r w:rsidRPr="008D1131">
        <w:rPr>
          <w:rFonts w:ascii="Times New Roman" w:hAnsi="Times New Roman" w:cs="Times New Roman"/>
          <w:color w:val="auto"/>
        </w:rPr>
        <w:t xml:space="preserve"> </w:t>
      </w:r>
      <w:r w:rsidRPr="008D1131">
        <w:rPr>
          <w:rFonts w:ascii="Times New Roman" w:hAnsi="Times New Roman" w:cs="Times New Roman"/>
          <w:b/>
          <w:bCs/>
          <w:color w:val="auto"/>
        </w:rPr>
        <w:t>5</w:t>
      </w:r>
      <w:r w:rsidRPr="008D1131">
        <w:rPr>
          <w:rFonts w:ascii="Times New Roman" w:hAnsi="Times New Roman" w:cs="Times New Roman"/>
          <w:color w:val="auto"/>
        </w:rPr>
        <w:t>, 1205–1212 (2021).</w:t>
      </w:r>
    </w:p>
    <w:p w14:paraId="1690B89E"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7.</w:t>
      </w:r>
      <w:r w:rsidRPr="008D1131">
        <w:rPr>
          <w:rFonts w:ascii="Times New Roman" w:hAnsi="Times New Roman" w:cs="Times New Roman"/>
          <w:color w:val="auto"/>
        </w:rPr>
        <w:tab/>
        <w:t xml:space="preserve">Liu, F., Rahwan, T. &amp; AlShebli, B. Non-White scientists appear on fewer editorial boards, spend more time under review, and receive fewer citations. </w:t>
      </w:r>
      <w:r w:rsidRPr="008D1131">
        <w:rPr>
          <w:rFonts w:ascii="Times New Roman" w:hAnsi="Times New Roman" w:cs="Times New Roman"/>
          <w:i/>
          <w:iCs/>
          <w:color w:val="auto"/>
        </w:rPr>
        <w:t>Proc. Natl. Acad. Sci. U.S.A.</w:t>
      </w:r>
      <w:r w:rsidRPr="008D1131">
        <w:rPr>
          <w:rFonts w:ascii="Times New Roman" w:hAnsi="Times New Roman" w:cs="Times New Roman"/>
          <w:color w:val="auto"/>
        </w:rPr>
        <w:t xml:space="preserve"> </w:t>
      </w:r>
      <w:r w:rsidRPr="008D1131">
        <w:rPr>
          <w:rFonts w:ascii="Times New Roman" w:hAnsi="Times New Roman" w:cs="Times New Roman"/>
          <w:b/>
          <w:bCs/>
          <w:color w:val="auto"/>
        </w:rPr>
        <w:t>120</w:t>
      </w:r>
      <w:r w:rsidRPr="008D1131">
        <w:rPr>
          <w:rFonts w:ascii="Times New Roman" w:hAnsi="Times New Roman" w:cs="Times New Roman"/>
          <w:color w:val="auto"/>
        </w:rPr>
        <w:t>, e2215324120 (2023).</w:t>
      </w:r>
    </w:p>
    <w:p w14:paraId="49074ED4"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8.</w:t>
      </w:r>
      <w:r w:rsidRPr="008D1131">
        <w:rPr>
          <w:rFonts w:ascii="Times New Roman" w:hAnsi="Times New Roman" w:cs="Times New Roman"/>
          <w:color w:val="auto"/>
        </w:rPr>
        <w:tab/>
        <w:t xml:space="preserve">Gomez, C. J., Herman, A. C. &amp; Parigi, P. Leading countries in global science increasingly receive more citations than other countries doing similar research. </w:t>
      </w:r>
      <w:r w:rsidRPr="008D1131">
        <w:rPr>
          <w:rFonts w:ascii="Times New Roman" w:hAnsi="Times New Roman" w:cs="Times New Roman"/>
          <w:i/>
          <w:iCs/>
          <w:color w:val="auto"/>
        </w:rPr>
        <w:t>Nat Hum Behav</w:t>
      </w:r>
      <w:r w:rsidRPr="008D1131">
        <w:rPr>
          <w:rFonts w:ascii="Times New Roman" w:hAnsi="Times New Roman" w:cs="Times New Roman"/>
          <w:color w:val="auto"/>
        </w:rPr>
        <w:t xml:space="preserve"> </w:t>
      </w:r>
      <w:r w:rsidRPr="008D1131">
        <w:rPr>
          <w:rFonts w:ascii="Times New Roman" w:hAnsi="Times New Roman" w:cs="Times New Roman"/>
          <w:b/>
          <w:bCs/>
          <w:color w:val="auto"/>
        </w:rPr>
        <w:t>6</w:t>
      </w:r>
      <w:r w:rsidRPr="008D1131">
        <w:rPr>
          <w:rFonts w:ascii="Times New Roman" w:hAnsi="Times New Roman" w:cs="Times New Roman"/>
          <w:color w:val="auto"/>
        </w:rPr>
        <w:t>, 919–929 (2022).</w:t>
      </w:r>
    </w:p>
    <w:p w14:paraId="3867F528" w14:textId="77777777" w:rsidR="008D1131" w:rsidRPr="00CB6299" w:rsidRDefault="008D1131" w:rsidP="008D1131">
      <w:pPr>
        <w:pStyle w:val="Bibliography"/>
        <w:rPr>
          <w:rFonts w:ascii="Times New Roman" w:hAnsi="Times New Roman" w:cs="Times New Roman"/>
          <w:color w:val="auto"/>
          <w:lang w:val="pt-BR"/>
          <w:rPrChange w:id="123" w:author="Gabriel Nakamura" w:date="2023-07-21T16:59:00Z">
            <w:rPr>
              <w:rFonts w:ascii="Times New Roman" w:hAnsi="Times New Roman" w:cs="Times New Roman"/>
              <w:color w:val="auto"/>
            </w:rPr>
          </w:rPrChange>
        </w:rPr>
      </w:pPr>
      <w:r w:rsidRPr="008D1131">
        <w:rPr>
          <w:rFonts w:ascii="Times New Roman" w:hAnsi="Times New Roman" w:cs="Times New Roman"/>
          <w:color w:val="auto"/>
        </w:rPr>
        <w:t>9.</w:t>
      </w:r>
      <w:r w:rsidRPr="008D1131">
        <w:rPr>
          <w:rFonts w:ascii="Times New Roman" w:hAnsi="Times New Roman" w:cs="Times New Roman"/>
          <w:color w:val="auto"/>
        </w:rPr>
        <w:tab/>
        <w:t xml:space="preserve">Antunes, A. A. HOW TO EVALUATE SCIENTIFIC PRODUCTION. </w:t>
      </w:r>
      <w:r w:rsidRPr="00CB6299">
        <w:rPr>
          <w:rFonts w:ascii="Times New Roman" w:hAnsi="Times New Roman" w:cs="Times New Roman"/>
          <w:i/>
          <w:iCs/>
          <w:color w:val="auto"/>
          <w:lang w:val="pt-BR"/>
          <w:rPrChange w:id="124" w:author="Gabriel Nakamura" w:date="2023-07-21T16:59:00Z">
            <w:rPr>
              <w:rFonts w:ascii="Times New Roman" w:hAnsi="Times New Roman" w:cs="Times New Roman"/>
              <w:i/>
              <w:iCs/>
              <w:color w:val="auto"/>
            </w:rPr>
          </w:rPrChange>
        </w:rPr>
        <w:t>Rev. Col. Bras. Cir.</w:t>
      </w:r>
      <w:r w:rsidRPr="00CB6299">
        <w:rPr>
          <w:rFonts w:ascii="Times New Roman" w:hAnsi="Times New Roman" w:cs="Times New Roman"/>
          <w:color w:val="auto"/>
          <w:lang w:val="pt-BR"/>
          <w:rPrChange w:id="125" w:author="Gabriel Nakamura" w:date="2023-07-21T16:59:00Z">
            <w:rPr>
              <w:rFonts w:ascii="Times New Roman" w:hAnsi="Times New Roman" w:cs="Times New Roman"/>
              <w:color w:val="auto"/>
            </w:rPr>
          </w:rPrChange>
        </w:rPr>
        <w:t xml:space="preserve"> </w:t>
      </w:r>
      <w:r w:rsidRPr="00CB6299">
        <w:rPr>
          <w:rFonts w:ascii="Times New Roman" w:hAnsi="Times New Roman" w:cs="Times New Roman"/>
          <w:b/>
          <w:bCs/>
          <w:color w:val="auto"/>
          <w:lang w:val="pt-BR"/>
          <w:rPrChange w:id="126" w:author="Gabriel Nakamura" w:date="2023-07-21T16:59:00Z">
            <w:rPr>
              <w:rFonts w:ascii="Times New Roman" w:hAnsi="Times New Roman" w:cs="Times New Roman"/>
              <w:b/>
              <w:bCs/>
              <w:color w:val="auto"/>
            </w:rPr>
          </w:rPrChange>
        </w:rPr>
        <w:t>42</w:t>
      </w:r>
      <w:r w:rsidRPr="00CB6299">
        <w:rPr>
          <w:rFonts w:ascii="Times New Roman" w:hAnsi="Times New Roman" w:cs="Times New Roman"/>
          <w:color w:val="auto"/>
          <w:lang w:val="pt-BR"/>
          <w:rPrChange w:id="127" w:author="Gabriel Nakamura" w:date="2023-07-21T16:59:00Z">
            <w:rPr>
              <w:rFonts w:ascii="Times New Roman" w:hAnsi="Times New Roman" w:cs="Times New Roman"/>
              <w:color w:val="auto"/>
            </w:rPr>
          </w:rPrChange>
        </w:rPr>
        <w:t>, 17–19 (2015).</w:t>
      </w:r>
    </w:p>
    <w:p w14:paraId="0734C6B8" w14:textId="77777777" w:rsidR="008D1131" w:rsidRPr="008D1131" w:rsidRDefault="008D1131" w:rsidP="008D1131">
      <w:pPr>
        <w:pStyle w:val="Bibliography"/>
        <w:rPr>
          <w:rFonts w:ascii="Times New Roman" w:hAnsi="Times New Roman" w:cs="Times New Roman"/>
          <w:color w:val="auto"/>
        </w:rPr>
      </w:pPr>
      <w:r w:rsidRPr="00CB6299">
        <w:rPr>
          <w:rFonts w:ascii="Times New Roman" w:hAnsi="Times New Roman" w:cs="Times New Roman"/>
          <w:color w:val="auto"/>
          <w:lang w:val="pt-BR"/>
          <w:rPrChange w:id="128" w:author="Gabriel Nakamura" w:date="2023-07-21T16:59:00Z">
            <w:rPr>
              <w:rFonts w:ascii="Times New Roman" w:hAnsi="Times New Roman" w:cs="Times New Roman"/>
              <w:color w:val="auto"/>
            </w:rPr>
          </w:rPrChange>
        </w:rPr>
        <w:t>10.</w:t>
      </w:r>
      <w:r w:rsidRPr="00CB6299">
        <w:rPr>
          <w:rFonts w:ascii="Times New Roman" w:hAnsi="Times New Roman" w:cs="Times New Roman"/>
          <w:color w:val="auto"/>
          <w:lang w:val="pt-BR"/>
          <w:rPrChange w:id="129" w:author="Gabriel Nakamura" w:date="2023-07-21T16:59:00Z">
            <w:rPr>
              <w:rFonts w:ascii="Times New Roman" w:hAnsi="Times New Roman" w:cs="Times New Roman"/>
              <w:color w:val="auto"/>
            </w:rPr>
          </w:rPrChange>
        </w:rPr>
        <w:tab/>
        <w:t xml:space="preserve">Amano, T. </w:t>
      </w:r>
      <w:r w:rsidRPr="00CB6299">
        <w:rPr>
          <w:rFonts w:ascii="Times New Roman" w:hAnsi="Times New Roman" w:cs="Times New Roman"/>
          <w:i/>
          <w:iCs/>
          <w:color w:val="auto"/>
          <w:lang w:val="pt-BR"/>
          <w:rPrChange w:id="130" w:author="Gabriel Nakamura" w:date="2023-07-21T16:59:00Z">
            <w:rPr>
              <w:rFonts w:ascii="Times New Roman" w:hAnsi="Times New Roman" w:cs="Times New Roman"/>
              <w:i/>
              <w:iCs/>
              <w:color w:val="auto"/>
            </w:rPr>
          </w:rPrChange>
        </w:rPr>
        <w:t>et al.</w:t>
      </w:r>
      <w:r w:rsidRPr="00CB6299">
        <w:rPr>
          <w:rFonts w:ascii="Times New Roman" w:hAnsi="Times New Roman" w:cs="Times New Roman"/>
          <w:color w:val="auto"/>
          <w:lang w:val="pt-BR"/>
          <w:rPrChange w:id="131" w:author="Gabriel Nakamura" w:date="2023-07-21T16:59:00Z">
            <w:rPr>
              <w:rFonts w:ascii="Times New Roman" w:hAnsi="Times New Roman" w:cs="Times New Roman"/>
              <w:color w:val="auto"/>
            </w:rPr>
          </w:rPrChange>
        </w:rPr>
        <w:t xml:space="preserve"> </w:t>
      </w:r>
      <w:r w:rsidRPr="008D1131">
        <w:rPr>
          <w:rFonts w:ascii="Times New Roman" w:hAnsi="Times New Roman" w:cs="Times New Roman"/>
          <w:color w:val="auto"/>
        </w:rPr>
        <w:t xml:space="preserve">The manifold costs of being a non-native English speaker in science. </w:t>
      </w:r>
      <w:r w:rsidRPr="008D1131">
        <w:rPr>
          <w:rFonts w:ascii="Times New Roman" w:hAnsi="Times New Roman" w:cs="Times New Roman"/>
          <w:i/>
          <w:iCs/>
          <w:color w:val="auto"/>
        </w:rPr>
        <w:t>PLoS Biol</w:t>
      </w:r>
      <w:r w:rsidRPr="008D1131">
        <w:rPr>
          <w:rFonts w:ascii="Times New Roman" w:hAnsi="Times New Roman" w:cs="Times New Roman"/>
          <w:color w:val="auto"/>
        </w:rPr>
        <w:t xml:space="preserve"> </w:t>
      </w:r>
      <w:r w:rsidRPr="008D1131">
        <w:rPr>
          <w:rFonts w:ascii="Times New Roman" w:hAnsi="Times New Roman" w:cs="Times New Roman"/>
          <w:b/>
          <w:bCs/>
          <w:color w:val="auto"/>
        </w:rPr>
        <w:t>21</w:t>
      </w:r>
      <w:r w:rsidRPr="008D1131">
        <w:rPr>
          <w:rFonts w:ascii="Times New Roman" w:hAnsi="Times New Roman" w:cs="Times New Roman"/>
          <w:color w:val="auto"/>
        </w:rPr>
        <w:t>, e3002184 (2023).</w:t>
      </w:r>
    </w:p>
    <w:p w14:paraId="0EB82364"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11.</w:t>
      </w:r>
      <w:r w:rsidRPr="008D1131">
        <w:rPr>
          <w:rFonts w:ascii="Times New Roman" w:hAnsi="Times New Roman" w:cs="Times New Roman"/>
          <w:color w:val="auto"/>
        </w:rPr>
        <w:tab/>
        <w:t xml:space="preserve">Fox, C. W., Meyer, J. &amp; Aimé, E. Double‐blind peer review affects reviewer ratings and editor decisions at an ecology journal. </w:t>
      </w:r>
      <w:r w:rsidRPr="008D1131">
        <w:rPr>
          <w:rFonts w:ascii="Times New Roman" w:hAnsi="Times New Roman" w:cs="Times New Roman"/>
          <w:i/>
          <w:iCs/>
          <w:color w:val="auto"/>
        </w:rPr>
        <w:t>Functional Ecology</w:t>
      </w:r>
      <w:r w:rsidRPr="008D1131">
        <w:rPr>
          <w:rFonts w:ascii="Times New Roman" w:hAnsi="Times New Roman" w:cs="Times New Roman"/>
          <w:color w:val="auto"/>
        </w:rPr>
        <w:t xml:space="preserve"> 1365-2435.14259 (2023) doi:10.1111/1365-2435.14259.</w:t>
      </w:r>
    </w:p>
    <w:p w14:paraId="49325CB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12.</w:t>
      </w:r>
      <w:r w:rsidRPr="008D1131">
        <w:rPr>
          <w:rFonts w:ascii="Times New Roman" w:hAnsi="Times New Roman" w:cs="Times New Roman"/>
          <w:color w:val="auto"/>
        </w:rPr>
        <w:tab/>
        <w:t xml:space="preserve">Hernandez, J., Meisner, J., Jacobs, L. A. &amp; Rabinowitz, P. M. Re-Centering Indigenous Knowledge in climate change discourse. </w:t>
      </w:r>
      <w:r w:rsidRPr="008D1131">
        <w:rPr>
          <w:rFonts w:ascii="Times New Roman" w:hAnsi="Times New Roman" w:cs="Times New Roman"/>
          <w:i/>
          <w:iCs/>
          <w:color w:val="auto"/>
        </w:rPr>
        <w:t>PLOS Clim</w:t>
      </w:r>
      <w:r w:rsidRPr="008D1131">
        <w:rPr>
          <w:rFonts w:ascii="Times New Roman" w:hAnsi="Times New Roman" w:cs="Times New Roman"/>
          <w:color w:val="auto"/>
        </w:rPr>
        <w:t xml:space="preserve"> </w:t>
      </w:r>
      <w:r w:rsidRPr="008D1131">
        <w:rPr>
          <w:rFonts w:ascii="Times New Roman" w:hAnsi="Times New Roman" w:cs="Times New Roman"/>
          <w:b/>
          <w:bCs/>
          <w:color w:val="auto"/>
        </w:rPr>
        <w:t>1</w:t>
      </w:r>
      <w:r w:rsidRPr="008D1131">
        <w:rPr>
          <w:rFonts w:ascii="Times New Roman" w:hAnsi="Times New Roman" w:cs="Times New Roman"/>
          <w:color w:val="auto"/>
        </w:rPr>
        <w:t>, e0000032 (2022).</w:t>
      </w:r>
    </w:p>
    <w:p w14:paraId="2C1AAFF8"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13.</w:t>
      </w:r>
      <w:r w:rsidRPr="008D1131">
        <w:rPr>
          <w:rFonts w:ascii="Times New Roman" w:hAnsi="Times New Roman" w:cs="Times New Roman"/>
          <w:color w:val="auto"/>
        </w:rPr>
        <w:tab/>
        <w:t xml:space="preserve">Amano, T.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Tapping into non-English-language science for the conservation of global biodiversity. </w:t>
      </w:r>
      <w:r w:rsidRPr="008D1131">
        <w:rPr>
          <w:rFonts w:ascii="Times New Roman" w:hAnsi="Times New Roman" w:cs="Times New Roman"/>
          <w:i/>
          <w:iCs/>
          <w:color w:val="auto"/>
        </w:rPr>
        <w:t>PLoS Biol</w:t>
      </w:r>
      <w:r w:rsidRPr="008D1131">
        <w:rPr>
          <w:rFonts w:ascii="Times New Roman" w:hAnsi="Times New Roman" w:cs="Times New Roman"/>
          <w:color w:val="auto"/>
        </w:rPr>
        <w:t xml:space="preserve"> </w:t>
      </w:r>
      <w:r w:rsidRPr="008D1131">
        <w:rPr>
          <w:rFonts w:ascii="Times New Roman" w:hAnsi="Times New Roman" w:cs="Times New Roman"/>
          <w:b/>
          <w:bCs/>
          <w:color w:val="auto"/>
        </w:rPr>
        <w:t>19</w:t>
      </w:r>
      <w:r w:rsidRPr="008D1131">
        <w:rPr>
          <w:rFonts w:ascii="Times New Roman" w:hAnsi="Times New Roman" w:cs="Times New Roman"/>
          <w:color w:val="auto"/>
        </w:rPr>
        <w:t>, e3001296 (2021).</w:t>
      </w:r>
    </w:p>
    <w:p w14:paraId="16DD8361"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14.</w:t>
      </w:r>
      <w:r w:rsidRPr="008D1131">
        <w:rPr>
          <w:rFonts w:ascii="Times New Roman" w:hAnsi="Times New Roman" w:cs="Times New Roman"/>
          <w:color w:val="auto"/>
        </w:rPr>
        <w:tab/>
        <w:t xml:space="preserve">Cardou, F. &amp; Vellend, M. Stealth advocacy in ecology and conservation biology. </w:t>
      </w:r>
      <w:r w:rsidRPr="008D1131">
        <w:rPr>
          <w:rFonts w:ascii="Times New Roman" w:hAnsi="Times New Roman" w:cs="Times New Roman"/>
          <w:i/>
          <w:iCs/>
          <w:color w:val="auto"/>
        </w:rPr>
        <w:t>Biological Conservation</w:t>
      </w:r>
      <w:r w:rsidRPr="008D1131">
        <w:rPr>
          <w:rFonts w:ascii="Times New Roman" w:hAnsi="Times New Roman" w:cs="Times New Roman"/>
          <w:color w:val="auto"/>
        </w:rPr>
        <w:t xml:space="preserve"> </w:t>
      </w:r>
      <w:r w:rsidRPr="008D1131">
        <w:rPr>
          <w:rFonts w:ascii="Times New Roman" w:hAnsi="Times New Roman" w:cs="Times New Roman"/>
          <w:b/>
          <w:bCs/>
          <w:color w:val="auto"/>
        </w:rPr>
        <w:t>280</w:t>
      </w:r>
      <w:r w:rsidRPr="008D1131">
        <w:rPr>
          <w:rFonts w:ascii="Times New Roman" w:hAnsi="Times New Roman" w:cs="Times New Roman"/>
          <w:color w:val="auto"/>
        </w:rPr>
        <w:t>, 109968 (2023).</w:t>
      </w:r>
    </w:p>
    <w:p w14:paraId="4B05E24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lastRenderedPageBreak/>
        <w:t>15.</w:t>
      </w:r>
      <w:r w:rsidRPr="008D1131">
        <w:rPr>
          <w:rFonts w:ascii="Times New Roman" w:hAnsi="Times New Roman" w:cs="Times New Roman"/>
          <w:color w:val="auto"/>
        </w:rPr>
        <w:tab/>
        <w:t xml:space="preserve">Wu, K. &amp; Dunning, D. Hypocognition and the Invisibility of Social Privilege. in </w:t>
      </w:r>
      <w:r w:rsidRPr="008D1131">
        <w:rPr>
          <w:rFonts w:ascii="Times New Roman" w:hAnsi="Times New Roman" w:cs="Times New Roman"/>
          <w:i/>
          <w:iCs/>
          <w:color w:val="auto"/>
        </w:rPr>
        <w:t>Advances in Group Processes</w:t>
      </w:r>
      <w:r w:rsidRPr="008D1131">
        <w:rPr>
          <w:rFonts w:ascii="Times New Roman" w:hAnsi="Times New Roman" w:cs="Times New Roman"/>
          <w:color w:val="auto"/>
        </w:rPr>
        <w:t xml:space="preserve"> (eds. Thye, S. R. &amp; Lawler, E. J.) 1–23 (Emerald Publishing Limited, 2020). doi:10.1108/S0882-614520200000037001.</w:t>
      </w:r>
    </w:p>
    <w:p w14:paraId="3BC58C1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16.</w:t>
      </w:r>
      <w:r w:rsidRPr="008D1131">
        <w:rPr>
          <w:rFonts w:ascii="Times New Roman" w:hAnsi="Times New Roman" w:cs="Times New Roman"/>
          <w:color w:val="auto"/>
        </w:rPr>
        <w:tab/>
        <w:t xml:space="preserve">Freire, P. </w:t>
      </w:r>
      <w:r w:rsidRPr="008D1131">
        <w:rPr>
          <w:rFonts w:ascii="Times New Roman" w:hAnsi="Times New Roman" w:cs="Times New Roman"/>
          <w:i/>
          <w:iCs/>
          <w:color w:val="auto"/>
        </w:rPr>
        <w:t>Pedagogy of the oppressed</w:t>
      </w:r>
      <w:r w:rsidRPr="008D1131">
        <w:rPr>
          <w:rFonts w:ascii="Times New Roman" w:hAnsi="Times New Roman" w:cs="Times New Roman"/>
          <w:color w:val="auto"/>
        </w:rPr>
        <w:t>. (Continuum, 2000).</w:t>
      </w:r>
    </w:p>
    <w:p w14:paraId="249B2159"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17.</w:t>
      </w:r>
      <w:r w:rsidRPr="008D1131">
        <w:rPr>
          <w:rFonts w:ascii="Times New Roman" w:hAnsi="Times New Roman" w:cs="Times New Roman"/>
          <w:color w:val="auto"/>
        </w:rPr>
        <w:tab/>
        <w:t xml:space="preserve">Leal, J. S.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w:t>
      </w:r>
      <w:r w:rsidRPr="008D1131">
        <w:rPr>
          <w:rFonts w:ascii="Times New Roman" w:hAnsi="Times New Roman" w:cs="Times New Roman"/>
          <w:i/>
          <w:iCs/>
          <w:color w:val="auto"/>
        </w:rPr>
        <w:t>Decolonising ecological research: a debate between global North geographers and global South field ecologists</w:t>
      </w:r>
      <w:r w:rsidRPr="008D1131">
        <w:rPr>
          <w:rFonts w:ascii="Times New Roman" w:hAnsi="Times New Roman" w:cs="Times New Roman"/>
          <w:color w:val="auto"/>
        </w:rPr>
        <w:t>. https://osf.io/wbzh2 (2022) doi:10.31235/osf.io/wbzh2.</w:t>
      </w:r>
    </w:p>
    <w:p w14:paraId="6E5B1D82"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18.</w:t>
      </w:r>
      <w:r w:rsidRPr="008D1131">
        <w:rPr>
          <w:rFonts w:ascii="Times New Roman" w:hAnsi="Times New Roman" w:cs="Times New Roman"/>
          <w:color w:val="auto"/>
        </w:rPr>
        <w:tab/>
        <w:t xml:space="preserve">Bruna, E. M. Editorial board members are a non-random sample of ecological experts. </w:t>
      </w:r>
      <w:r w:rsidRPr="008D1131">
        <w:rPr>
          <w:rFonts w:ascii="Times New Roman" w:hAnsi="Times New Roman" w:cs="Times New Roman"/>
          <w:i/>
          <w:iCs/>
          <w:color w:val="auto"/>
        </w:rPr>
        <w:t>Nat Ecol Evol</w:t>
      </w:r>
      <w:r w:rsidRPr="008D1131">
        <w:rPr>
          <w:rFonts w:ascii="Times New Roman" w:hAnsi="Times New Roman" w:cs="Times New Roman"/>
          <w:color w:val="auto"/>
        </w:rPr>
        <w:t xml:space="preserve"> </w:t>
      </w:r>
      <w:r w:rsidRPr="008D1131">
        <w:rPr>
          <w:rFonts w:ascii="Times New Roman" w:hAnsi="Times New Roman" w:cs="Times New Roman"/>
          <w:b/>
          <w:bCs/>
          <w:color w:val="auto"/>
        </w:rPr>
        <w:t>2</w:t>
      </w:r>
      <w:r w:rsidRPr="008D1131">
        <w:rPr>
          <w:rFonts w:ascii="Times New Roman" w:hAnsi="Times New Roman" w:cs="Times New Roman"/>
          <w:color w:val="auto"/>
        </w:rPr>
        <w:t>, 202–202 (2017).</w:t>
      </w:r>
    </w:p>
    <w:p w14:paraId="3887FDB0"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19.</w:t>
      </w:r>
      <w:r w:rsidRPr="008D1131">
        <w:rPr>
          <w:rFonts w:ascii="Times New Roman" w:hAnsi="Times New Roman" w:cs="Times New Roman"/>
          <w:color w:val="auto"/>
        </w:rPr>
        <w:tab/>
        <w:t xml:space="preserve">Amano, T., Rios Rojas, C., Boum II, Y., Calvo, M. &amp; Misra, B. B. Ten tips for overcoming language barriers in science. </w:t>
      </w:r>
      <w:r w:rsidRPr="008D1131">
        <w:rPr>
          <w:rFonts w:ascii="Times New Roman" w:hAnsi="Times New Roman" w:cs="Times New Roman"/>
          <w:i/>
          <w:iCs/>
          <w:color w:val="auto"/>
        </w:rPr>
        <w:t>Nat Hum Behav</w:t>
      </w:r>
      <w:r w:rsidRPr="008D1131">
        <w:rPr>
          <w:rFonts w:ascii="Times New Roman" w:hAnsi="Times New Roman" w:cs="Times New Roman"/>
          <w:color w:val="auto"/>
        </w:rPr>
        <w:t xml:space="preserve"> </w:t>
      </w:r>
      <w:r w:rsidRPr="008D1131">
        <w:rPr>
          <w:rFonts w:ascii="Times New Roman" w:hAnsi="Times New Roman" w:cs="Times New Roman"/>
          <w:b/>
          <w:bCs/>
          <w:color w:val="auto"/>
        </w:rPr>
        <w:t>5</w:t>
      </w:r>
      <w:r w:rsidRPr="008D1131">
        <w:rPr>
          <w:rFonts w:ascii="Times New Roman" w:hAnsi="Times New Roman" w:cs="Times New Roman"/>
          <w:color w:val="auto"/>
        </w:rPr>
        <w:t>, 1119–1122 (2021).</w:t>
      </w:r>
    </w:p>
    <w:p w14:paraId="541C0D59"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20.</w:t>
      </w:r>
      <w:r w:rsidRPr="008D1131">
        <w:rPr>
          <w:rFonts w:ascii="Times New Roman" w:hAnsi="Times New Roman" w:cs="Times New Roman"/>
          <w:color w:val="auto"/>
        </w:rPr>
        <w:tab/>
        <w:t xml:space="preserve">Kwon, D. Open-access publishing fees deter researchers in the global south. </w:t>
      </w:r>
      <w:r w:rsidRPr="008D1131">
        <w:rPr>
          <w:rFonts w:ascii="Times New Roman" w:hAnsi="Times New Roman" w:cs="Times New Roman"/>
          <w:i/>
          <w:iCs/>
          <w:color w:val="auto"/>
        </w:rPr>
        <w:t>Nature</w:t>
      </w:r>
      <w:r w:rsidRPr="008D1131">
        <w:rPr>
          <w:rFonts w:ascii="Times New Roman" w:hAnsi="Times New Roman" w:cs="Times New Roman"/>
          <w:color w:val="auto"/>
        </w:rPr>
        <w:t xml:space="preserve"> d41586-022-00342-w (2022) doi:10.1038/d41586-022-00342-w.</w:t>
      </w:r>
    </w:p>
    <w:p w14:paraId="5338E2F3"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21.</w:t>
      </w:r>
      <w:r w:rsidRPr="008D1131">
        <w:rPr>
          <w:rFonts w:ascii="Times New Roman" w:hAnsi="Times New Roman" w:cs="Times New Roman"/>
          <w:color w:val="auto"/>
        </w:rPr>
        <w:tab/>
        <w:t xml:space="preserve">Russell, A. E.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Integrating tropical research into biology education is urgently needed. </w:t>
      </w:r>
      <w:r w:rsidRPr="008D1131">
        <w:rPr>
          <w:rFonts w:ascii="Times New Roman" w:hAnsi="Times New Roman" w:cs="Times New Roman"/>
          <w:i/>
          <w:iCs/>
          <w:color w:val="auto"/>
        </w:rPr>
        <w:t>PLoS Biol</w:t>
      </w:r>
      <w:r w:rsidRPr="008D1131">
        <w:rPr>
          <w:rFonts w:ascii="Times New Roman" w:hAnsi="Times New Roman" w:cs="Times New Roman"/>
          <w:color w:val="auto"/>
        </w:rPr>
        <w:t xml:space="preserve"> </w:t>
      </w:r>
      <w:r w:rsidRPr="008D1131">
        <w:rPr>
          <w:rFonts w:ascii="Times New Roman" w:hAnsi="Times New Roman" w:cs="Times New Roman"/>
          <w:b/>
          <w:bCs/>
          <w:color w:val="auto"/>
        </w:rPr>
        <w:t>20</w:t>
      </w:r>
      <w:r w:rsidRPr="008D1131">
        <w:rPr>
          <w:rFonts w:ascii="Times New Roman" w:hAnsi="Times New Roman" w:cs="Times New Roman"/>
          <w:color w:val="auto"/>
        </w:rPr>
        <w:t>, e3001674 (2022).</w:t>
      </w:r>
    </w:p>
    <w:p w14:paraId="48677964" w14:textId="77777777" w:rsidR="008D1131" w:rsidRPr="008D1131" w:rsidRDefault="008D1131" w:rsidP="008D1131">
      <w:pPr>
        <w:pStyle w:val="Bibliography"/>
        <w:rPr>
          <w:rFonts w:ascii="Times New Roman" w:hAnsi="Times New Roman" w:cs="Times New Roman"/>
          <w:color w:val="auto"/>
        </w:rPr>
      </w:pPr>
      <w:r w:rsidRPr="008D1131">
        <w:rPr>
          <w:rFonts w:ascii="Times New Roman" w:hAnsi="Times New Roman" w:cs="Times New Roman"/>
          <w:color w:val="auto"/>
        </w:rPr>
        <w:t>22.</w:t>
      </w:r>
      <w:r w:rsidRPr="008D1131">
        <w:rPr>
          <w:rFonts w:ascii="Times New Roman" w:hAnsi="Times New Roman" w:cs="Times New Roman"/>
          <w:color w:val="auto"/>
        </w:rPr>
        <w:tab/>
        <w:t xml:space="preserve">Razanatsoa, E. </w:t>
      </w:r>
      <w:r w:rsidRPr="008D1131">
        <w:rPr>
          <w:rFonts w:ascii="Times New Roman" w:hAnsi="Times New Roman" w:cs="Times New Roman"/>
          <w:i/>
          <w:iCs/>
          <w:color w:val="auto"/>
        </w:rPr>
        <w:t>et al.</w:t>
      </w:r>
      <w:r w:rsidRPr="008D1131">
        <w:rPr>
          <w:rFonts w:ascii="Times New Roman" w:hAnsi="Times New Roman" w:cs="Times New Roman"/>
          <w:color w:val="auto"/>
        </w:rPr>
        <w:t xml:space="preserve"> Fostering local involvement for biodiversity conservation in tropical regions: Lessons from Madagascar during the COVID‐19 pandemic. </w:t>
      </w:r>
      <w:r w:rsidRPr="008D1131">
        <w:rPr>
          <w:rFonts w:ascii="Times New Roman" w:hAnsi="Times New Roman" w:cs="Times New Roman"/>
          <w:i/>
          <w:iCs/>
          <w:color w:val="auto"/>
        </w:rPr>
        <w:t>Biotropica</w:t>
      </w:r>
      <w:r w:rsidRPr="008D1131">
        <w:rPr>
          <w:rFonts w:ascii="Times New Roman" w:hAnsi="Times New Roman" w:cs="Times New Roman"/>
          <w:color w:val="auto"/>
        </w:rPr>
        <w:t xml:space="preserve"> </w:t>
      </w:r>
      <w:r w:rsidRPr="008D1131">
        <w:rPr>
          <w:rFonts w:ascii="Times New Roman" w:hAnsi="Times New Roman" w:cs="Times New Roman"/>
          <w:b/>
          <w:bCs/>
          <w:color w:val="auto"/>
        </w:rPr>
        <w:t>53</w:t>
      </w:r>
      <w:r w:rsidRPr="008D1131">
        <w:rPr>
          <w:rFonts w:ascii="Times New Roman" w:hAnsi="Times New Roman" w:cs="Times New Roman"/>
          <w:color w:val="auto"/>
        </w:rPr>
        <w:t>, 994–1003 (2021).</w:t>
      </w:r>
    </w:p>
    <w:p w14:paraId="1AC9E4FF" w14:textId="4F6944BF" w:rsidR="00A06950" w:rsidRPr="00E834F0" w:rsidRDefault="009353E7" w:rsidP="0030548D">
      <w:pPr>
        <w:pStyle w:val="Body"/>
        <w:spacing w:line="480" w:lineRule="auto"/>
      </w:pPr>
      <w:r>
        <w:rPr>
          <w:rFonts w:eastAsia="Times New Roman"/>
          <w:b/>
          <w:bCs/>
        </w:rPr>
        <w:fldChar w:fldCharType="end"/>
      </w:r>
    </w:p>
    <w:sectPr w:rsidR="00A06950" w:rsidRPr="00E834F0" w:rsidSect="001B74CD">
      <w:headerReference w:type="default" r:id="rId12"/>
      <w:footerReference w:type="even" r:id="rId13"/>
      <w:footerReference w:type="default" r:id="rId14"/>
      <w:pgSz w:w="12240" w:h="15840"/>
      <w:pgMar w:top="1440" w:right="1440" w:bottom="1440" w:left="1440" w:header="708" w:footer="708"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Bruno Eleres" w:date="2023-07-21T10:12:00Z" w:initials="BE">
    <w:p w14:paraId="1D7082D8" w14:textId="77777777" w:rsidR="003D5E2E" w:rsidRDefault="003D5E2E" w:rsidP="001229E5">
      <w:pPr>
        <w:pStyle w:val="CommentText"/>
      </w:pPr>
      <w:r>
        <w:rPr>
          <w:rStyle w:val="CommentReference"/>
        </w:rPr>
        <w:annotationRef/>
      </w:r>
      <w:r>
        <w:t>Isso aqui ficou estranho. Both o quê?</w:t>
      </w:r>
    </w:p>
  </w:comment>
  <w:comment w:id="22" w:author="Bruno Eleres" w:date="2023-07-21T10:12:00Z" w:initials="BE">
    <w:p w14:paraId="17727382" w14:textId="77777777" w:rsidR="003D5E2E" w:rsidRDefault="003D5E2E" w:rsidP="00F34F64">
      <w:pPr>
        <w:pStyle w:val="CommentText"/>
      </w:pPr>
      <w:r>
        <w:rPr>
          <w:rStyle w:val="CommentReference"/>
        </w:rPr>
        <w:annotationRef/>
      </w:r>
      <w:r>
        <w:t>Tiraria essa parte aqui, pq já tá falando q é "often perceived"</w:t>
      </w:r>
    </w:p>
  </w:comment>
  <w:comment w:id="25" w:author="Bruno Eleres" w:date="2023-07-21T10:15:00Z" w:initials="BE">
    <w:p w14:paraId="157C3E36" w14:textId="77777777" w:rsidR="003D5E2E" w:rsidRDefault="003D5E2E" w:rsidP="0003535A">
      <w:pPr>
        <w:pStyle w:val="CommentText"/>
      </w:pPr>
      <w:r>
        <w:rPr>
          <w:rStyle w:val="CommentReference"/>
        </w:rPr>
        <w:annotationRef/>
      </w:r>
      <w:r>
        <w:t>Teve só duas menções nos afrotrópicos? Pq o azul no grafico tá tão escuro!!!</w:t>
      </w:r>
    </w:p>
  </w:comment>
  <w:comment w:id="26" w:author="Gabriel Nakamura" w:date="2023-07-21T16:23:00Z" w:initials="GN">
    <w:p w14:paraId="4DF75FF3" w14:textId="77777777" w:rsidR="002F5F10" w:rsidRDefault="002F5F10" w:rsidP="002E5C03">
      <w:r>
        <w:rPr>
          <w:rStyle w:val="CommentReference"/>
        </w:rPr>
        <w:annotationRef/>
      </w:r>
      <w:r>
        <w:rPr>
          <w:color w:val="000000"/>
          <w:sz w:val="20"/>
          <w:szCs w:val="20"/>
        </w:rPr>
        <w:t>A figura é baseada só nos marcadores geográficos, para as biogeregiões eu fiz só as somas</w:t>
      </w:r>
    </w:p>
  </w:comment>
  <w:comment w:id="54" w:author="Bruno Eleres" w:date="2023-07-21T10:35:00Z" w:initials="BE">
    <w:p w14:paraId="6DC289D4" w14:textId="280BF7C0" w:rsidR="002C1AE9" w:rsidRDefault="002C1AE9" w:rsidP="00AA3A00">
      <w:pPr>
        <w:pStyle w:val="CommentText"/>
      </w:pPr>
      <w:r>
        <w:rPr>
          <w:rStyle w:val="CommentReference"/>
        </w:rPr>
        <w:annotationRef/>
      </w:r>
      <w:r>
        <w:t>Citar o artigo novo que saiu do Tatsuya Amano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D7082D8" w15:done="1"/>
  <w15:commentEx w15:paraId="17727382" w15:paraIdParent="1D7082D8" w15:done="1"/>
  <w15:commentEx w15:paraId="157C3E36" w15:done="1"/>
  <w15:commentEx w15:paraId="4DF75FF3" w15:paraIdParent="157C3E36" w15:done="1"/>
  <w15:commentEx w15:paraId="6DC289D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4D88B" w16cex:dateUtc="2023-07-21T16:12:00Z"/>
  <w16cex:commentExtensible w16cex:durableId="2864D8AB" w16cex:dateUtc="2023-07-21T16:12:00Z"/>
  <w16cex:commentExtensible w16cex:durableId="2864D93A" w16cex:dateUtc="2023-07-21T16:15:00Z"/>
  <w16cex:commentExtensible w16cex:durableId="28652F84" w16cex:dateUtc="2023-07-21T19:23:00Z"/>
  <w16cex:commentExtensible w16cex:durableId="2864DDFA" w16cex:dateUtc="2023-07-21T16: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D7082D8" w16cid:durableId="2864D88B"/>
  <w16cid:commentId w16cid:paraId="17727382" w16cid:durableId="2864D8AB"/>
  <w16cid:commentId w16cid:paraId="157C3E36" w16cid:durableId="2864D93A"/>
  <w16cid:commentId w16cid:paraId="4DF75FF3" w16cid:durableId="28652F84"/>
  <w16cid:commentId w16cid:paraId="6DC289D4" w16cid:durableId="2864DD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3C532" w14:textId="77777777" w:rsidR="00086540" w:rsidRDefault="00086540">
      <w:r>
        <w:separator/>
      </w:r>
    </w:p>
  </w:endnote>
  <w:endnote w:type="continuationSeparator" w:id="0">
    <w:p w14:paraId="272223C3" w14:textId="77777777" w:rsidR="00086540" w:rsidRDefault="000865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32" w:author="Gabriel Nakamura" w:date="2023-07-21T16:49:00Z"/>
  <w:sdt>
    <w:sdtPr>
      <w:rPr>
        <w:rStyle w:val="PageNumber"/>
      </w:rPr>
      <w:id w:val="1352151701"/>
      <w:docPartObj>
        <w:docPartGallery w:val="Page Numbers (Bottom of Page)"/>
        <w:docPartUnique/>
      </w:docPartObj>
    </w:sdtPr>
    <w:sdtEndPr>
      <w:rPr>
        <w:rStyle w:val="PageNumber"/>
      </w:rPr>
    </w:sdtEndPr>
    <w:sdtContent>
      <w:customXmlInsRangeEnd w:id="132"/>
      <w:p w14:paraId="2A901120" w14:textId="231D9055" w:rsidR="006C4C34" w:rsidRDefault="006C4C34" w:rsidP="00292BF8">
        <w:pPr>
          <w:pStyle w:val="Footer"/>
          <w:framePr w:wrap="none" w:vAnchor="text" w:hAnchor="margin" w:xAlign="right" w:y="1"/>
          <w:rPr>
            <w:ins w:id="133" w:author="Gabriel Nakamura" w:date="2023-07-21T16:49:00Z"/>
            <w:rStyle w:val="PageNumber"/>
          </w:rPr>
        </w:pPr>
        <w:ins w:id="134" w:author="Gabriel Nakamura" w:date="2023-07-21T16:49:00Z">
          <w:r>
            <w:rPr>
              <w:rStyle w:val="PageNumber"/>
            </w:rPr>
            <w:fldChar w:fldCharType="begin"/>
          </w:r>
          <w:r>
            <w:rPr>
              <w:rStyle w:val="PageNumber"/>
            </w:rPr>
            <w:instrText xml:space="preserve"> PAGE </w:instrText>
          </w:r>
        </w:ins>
        <w:r>
          <w:rPr>
            <w:rStyle w:val="PageNumber"/>
          </w:rPr>
          <w:fldChar w:fldCharType="separate"/>
        </w:r>
        <w:r>
          <w:rPr>
            <w:rStyle w:val="PageNumber"/>
            <w:noProof/>
          </w:rPr>
          <w:t>1</w:t>
        </w:r>
        <w:ins w:id="135" w:author="Gabriel Nakamura" w:date="2023-07-21T16:49:00Z">
          <w:r>
            <w:rPr>
              <w:rStyle w:val="PageNumber"/>
            </w:rPr>
            <w:fldChar w:fldCharType="end"/>
          </w:r>
        </w:ins>
      </w:p>
      <w:customXmlInsRangeStart w:id="136" w:author="Gabriel Nakamura" w:date="2023-07-21T16:49:00Z"/>
    </w:sdtContent>
  </w:sdt>
  <w:customXmlInsRangeEnd w:id="136"/>
  <w:p w14:paraId="24E61A6A" w14:textId="77777777" w:rsidR="006C4C34" w:rsidRDefault="006C4C34">
    <w:pPr>
      <w:pStyle w:val="Footer"/>
      <w:ind w:right="360"/>
      <w:pPrChange w:id="137" w:author="Gabriel Nakamura" w:date="2023-07-21T16:49:00Z">
        <w:pPr>
          <w:pStyle w:val="Footer"/>
        </w:pPr>
      </w:pPrChan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138" w:author="Gabriel Nakamura" w:date="2023-07-21T16:49:00Z"/>
  <w:sdt>
    <w:sdtPr>
      <w:rPr>
        <w:rStyle w:val="PageNumber"/>
      </w:rPr>
      <w:id w:val="-783811660"/>
      <w:docPartObj>
        <w:docPartGallery w:val="Page Numbers (Bottom of Page)"/>
        <w:docPartUnique/>
      </w:docPartObj>
    </w:sdtPr>
    <w:sdtEndPr>
      <w:rPr>
        <w:rStyle w:val="PageNumber"/>
      </w:rPr>
    </w:sdtEndPr>
    <w:sdtContent>
      <w:customXmlInsRangeEnd w:id="138"/>
      <w:p w14:paraId="62DAB5C7" w14:textId="1722CF86" w:rsidR="006C4C34" w:rsidRDefault="006C4C34" w:rsidP="00292BF8">
        <w:pPr>
          <w:pStyle w:val="Footer"/>
          <w:framePr w:wrap="none" w:vAnchor="text" w:hAnchor="margin" w:xAlign="right" w:y="1"/>
          <w:rPr>
            <w:ins w:id="139" w:author="Gabriel Nakamura" w:date="2023-07-21T16:49:00Z"/>
            <w:rStyle w:val="PageNumber"/>
          </w:rPr>
        </w:pPr>
        <w:ins w:id="140" w:author="Gabriel Nakamura" w:date="2023-07-21T16:49:00Z">
          <w:r>
            <w:rPr>
              <w:rStyle w:val="PageNumber"/>
            </w:rPr>
            <w:fldChar w:fldCharType="begin"/>
          </w:r>
          <w:r>
            <w:rPr>
              <w:rStyle w:val="PageNumber"/>
            </w:rPr>
            <w:instrText xml:space="preserve"> PAGE </w:instrText>
          </w:r>
        </w:ins>
        <w:r>
          <w:rPr>
            <w:rStyle w:val="PageNumber"/>
          </w:rPr>
          <w:fldChar w:fldCharType="separate"/>
        </w:r>
        <w:r>
          <w:rPr>
            <w:rStyle w:val="PageNumber"/>
            <w:noProof/>
          </w:rPr>
          <w:t>2</w:t>
        </w:r>
        <w:ins w:id="141" w:author="Gabriel Nakamura" w:date="2023-07-21T16:49:00Z">
          <w:r>
            <w:rPr>
              <w:rStyle w:val="PageNumber"/>
            </w:rPr>
            <w:fldChar w:fldCharType="end"/>
          </w:r>
        </w:ins>
      </w:p>
      <w:customXmlInsRangeStart w:id="142" w:author="Gabriel Nakamura" w:date="2023-07-21T16:49:00Z"/>
    </w:sdtContent>
  </w:sdt>
  <w:customXmlInsRangeEnd w:id="142"/>
  <w:p w14:paraId="1AC9E52E" w14:textId="77777777" w:rsidR="00A06950" w:rsidRDefault="00A06950">
    <w:pPr>
      <w:pStyle w:val="HeaderFooter"/>
      <w:ind w:right="360"/>
      <w:pPrChange w:id="143" w:author="Gabriel Nakamura" w:date="2023-07-21T16:49:00Z">
        <w:pPr>
          <w:pStyle w:val="HeaderFooter"/>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3696" w14:textId="77777777" w:rsidR="00086540" w:rsidRDefault="00086540">
      <w:r>
        <w:separator/>
      </w:r>
    </w:p>
  </w:footnote>
  <w:footnote w:type="continuationSeparator" w:id="0">
    <w:p w14:paraId="4FA80667" w14:textId="77777777" w:rsidR="00086540" w:rsidRDefault="000865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9E52D" w14:textId="77777777" w:rsidR="00A06950" w:rsidRDefault="00A06950">
    <w:pPr>
      <w:pStyle w:val="HeaderFoot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abriel Nakamura">
    <w15:presenceInfo w15:providerId="Windows Live" w15:userId="1da8a255b971a0b3"/>
  </w15:person>
  <w15:person w15:author="Bruno Eleres">
    <w15:presenceInfo w15:providerId="Windows Live" w15:userId="1dacb37ac745e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trackRevision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6950"/>
    <w:rsid w:val="000014F2"/>
    <w:rsid w:val="00017C6F"/>
    <w:rsid w:val="00022106"/>
    <w:rsid w:val="00061017"/>
    <w:rsid w:val="000629DD"/>
    <w:rsid w:val="00083450"/>
    <w:rsid w:val="00086540"/>
    <w:rsid w:val="0009316D"/>
    <w:rsid w:val="0009327C"/>
    <w:rsid w:val="000967AE"/>
    <w:rsid w:val="000A0154"/>
    <w:rsid w:val="000A346D"/>
    <w:rsid w:val="000B3897"/>
    <w:rsid w:val="000C2984"/>
    <w:rsid w:val="00110A04"/>
    <w:rsid w:val="00135F63"/>
    <w:rsid w:val="001447AE"/>
    <w:rsid w:val="0015459A"/>
    <w:rsid w:val="00190AD8"/>
    <w:rsid w:val="001913BC"/>
    <w:rsid w:val="001A52E7"/>
    <w:rsid w:val="001B2FFC"/>
    <w:rsid w:val="001B74CD"/>
    <w:rsid w:val="001C560B"/>
    <w:rsid w:val="001E173A"/>
    <w:rsid w:val="001E179B"/>
    <w:rsid w:val="001F2EE1"/>
    <w:rsid w:val="001F4D1D"/>
    <w:rsid w:val="00201351"/>
    <w:rsid w:val="00246FEA"/>
    <w:rsid w:val="00266397"/>
    <w:rsid w:val="00283C60"/>
    <w:rsid w:val="002B5DA3"/>
    <w:rsid w:val="002C1AE9"/>
    <w:rsid w:val="002D311F"/>
    <w:rsid w:val="002E4DE9"/>
    <w:rsid w:val="002F47AE"/>
    <w:rsid w:val="002F5B7D"/>
    <w:rsid w:val="002F5F10"/>
    <w:rsid w:val="00304654"/>
    <w:rsid w:val="0030548D"/>
    <w:rsid w:val="00306C83"/>
    <w:rsid w:val="0032414D"/>
    <w:rsid w:val="00324CBD"/>
    <w:rsid w:val="00327FD3"/>
    <w:rsid w:val="00330127"/>
    <w:rsid w:val="00341BE1"/>
    <w:rsid w:val="00342592"/>
    <w:rsid w:val="0034588F"/>
    <w:rsid w:val="00374417"/>
    <w:rsid w:val="00377E78"/>
    <w:rsid w:val="00384864"/>
    <w:rsid w:val="003B44CA"/>
    <w:rsid w:val="003C00B8"/>
    <w:rsid w:val="003D5E2E"/>
    <w:rsid w:val="003E52AE"/>
    <w:rsid w:val="003F7D93"/>
    <w:rsid w:val="004070FA"/>
    <w:rsid w:val="00414667"/>
    <w:rsid w:val="0043145D"/>
    <w:rsid w:val="00431935"/>
    <w:rsid w:val="0043792D"/>
    <w:rsid w:val="0044790C"/>
    <w:rsid w:val="00480522"/>
    <w:rsid w:val="00482912"/>
    <w:rsid w:val="00484D9F"/>
    <w:rsid w:val="0049198A"/>
    <w:rsid w:val="004A0900"/>
    <w:rsid w:val="004C46DE"/>
    <w:rsid w:val="004D0529"/>
    <w:rsid w:val="004D7855"/>
    <w:rsid w:val="004E04E1"/>
    <w:rsid w:val="004E4428"/>
    <w:rsid w:val="004E6064"/>
    <w:rsid w:val="004E659D"/>
    <w:rsid w:val="0056025E"/>
    <w:rsid w:val="00585B37"/>
    <w:rsid w:val="0059537D"/>
    <w:rsid w:val="005B4923"/>
    <w:rsid w:val="005C4146"/>
    <w:rsid w:val="005C4229"/>
    <w:rsid w:val="005D0917"/>
    <w:rsid w:val="005F1D93"/>
    <w:rsid w:val="00604E96"/>
    <w:rsid w:val="0061033B"/>
    <w:rsid w:val="00610E2B"/>
    <w:rsid w:val="00613223"/>
    <w:rsid w:val="00617C50"/>
    <w:rsid w:val="00634585"/>
    <w:rsid w:val="00634EA7"/>
    <w:rsid w:val="0066219D"/>
    <w:rsid w:val="006633F0"/>
    <w:rsid w:val="00676449"/>
    <w:rsid w:val="00694A48"/>
    <w:rsid w:val="006A4068"/>
    <w:rsid w:val="006B365B"/>
    <w:rsid w:val="006C4C34"/>
    <w:rsid w:val="006C7289"/>
    <w:rsid w:val="006F3368"/>
    <w:rsid w:val="006F40E4"/>
    <w:rsid w:val="006F4121"/>
    <w:rsid w:val="00705B29"/>
    <w:rsid w:val="00715F1E"/>
    <w:rsid w:val="00722BF2"/>
    <w:rsid w:val="007270B9"/>
    <w:rsid w:val="00730B1B"/>
    <w:rsid w:val="00740339"/>
    <w:rsid w:val="00741ABA"/>
    <w:rsid w:val="00746030"/>
    <w:rsid w:val="00781FAA"/>
    <w:rsid w:val="0078678F"/>
    <w:rsid w:val="007C07E9"/>
    <w:rsid w:val="007C2550"/>
    <w:rsid w:val="007D046D"/>
    <w:rsid w:val="007E2335"/>
    <w:rsid w:val="007E63B6"/>
    <w:rsid w:val="007F3546"/>
    <w:rsid w:val="00812241"/>
    <w:rsid w:val="00826BB2"/>
    <w:rsid w:val="0082707A"/>
    <w:rsid w:val="00827F63"/>
    <w:rsid w:val="008433F4"/>
    <w:rsid w:val="00853AD7"/>
    <w:rsid w:val="00857A19"/>
    <w:rsid w:val="008644CB"/>
    <w:rsid w:val="008763E2"/>
    <w:rsid w:val="00880C8D"/>
    <w:rsid w:val="008A2031"/>
    <w:rsid w:val="008A4418"/>
    <w:rsid w:val="008C0E81"/>
    <w:rsid w:val="008D1131"/>
    <w:rsid w:val="008D1DFE"/>
    <w:rsid w:val="008E60CC"/>
    <w:rsid w:val="0090125A"/>
    <w:rsid w:val="00914CDA"/>
    <w:rsid w:val="0092781C"/>
    <w:rsid w:val="00933790"/>
    <w:rsid w:val="009353E7"/>
    <w:rsid w:val="00962BE0"/>
    <w:rsid w:val="00964B91"/>
    <w:rsid w:val="00966CC6"/>
    <w:rsid w:val="009766A4"/>
    <w:rsid w:val="009966E9"/>
    <w:rsid w:val="00996C3E"/>
    <w:rsid w:val="009B2D67"/>
    <w:rsid w:val="009D128D"/>
    <w:rsid w:val="009D2A32"/>
    <w:rsid w:val="009D660F"/>
    <w:rsid w:val="009E523E"/>
    <w:rsid w:val="009F64BE"/>
    <w:rsid w:val="009F7CD6"/>
    <w:rsid w:val="00A06251"/>
    <w:rsid w:val="00A06950"/>
    <w:rsid w:val="00A10B84"/>
    <w:rsid w:val="00A12529"/>
    <w:rsid w:val="00A247F2"/>
    <w:rsid w:val="00A5182B"/>
    <w:rsid w:val="00A66B4E"/>
    <w:rsid w:val="00A75384"/>
    <w:rsid w:val="00A761BD"/>
    <w:rsid w:val="00A7711A"/>
    <w:rsid w:val="00A82F99"/>
    <w:rsid w:val="00A859F5"/>
    <w:rsid w:val="00AA07B2"/>
    <w:rsid w:val="00AC40CB"/>
    <w:rsid w:val="00AE13EB"/>
    <w:rsid w:val="00B11AB0"/>
    <w:rsid w:val="00B1219E"/>
    <w:rsid w:val="00B1289E"/>
    <w:rsid w:val="00B16379"/>
    <w:rsid w:val="00B4514B"/>
    <w:rsid w:val="00B46D29"/>
    <w:rsid w:val="00B81258"/>
    <w:rsid w:val="00B81BCB"/>
    <w:rsid w:val="00B82D61"/>
    <w:rsid w:val="00B85C08"/>
    <w:rsid w:val="00B979F4"/>
    <w:rsid w:val="00BB72D3"/>
    <w:rsid w:val="00BE30C5"/>
    <w:rsid w:val="00BF3AA9"/>
    <w:rsid w:val="00C00C31"/>
    <w:rsid w:val="00C05D01"/>
    <w:rsid w:val="00C14134"/>
    <w:rsid w:val="00C16910"/>
    <w:rsid w:val="00C300F4"/>
    <w:rsid w:val="00C31713"/>
    <w:rsid w:val="00C355CE"/>
    <w:rsid w:val="00C56E27"/>
    <w:rsid w:val="00C62705"/>
    <w:rsid w:val="00C63F89"/>
    <w:rsid w:val="00C75B63"/>
    <w:rsid w:val="00C77374"/>
    <w:rsid w:val="00C84B95"/>
    <w:rsid w:val="00C91EF8"/>
    <w:rsid w:val="00CB540A"/>
    <w:rsid w:val="00CB5B68"/>
    <w:rsid w:val="00CB6299"/>
    <w:rsid w:val="00CB7643"/>
    <w:rsid w:val="00CC10EA"/>
    <w:rsid w:val="00CC44EB"/>
    <w:rsid w:val="00CC4922"/>
    <w:rsid w:val="00CC58D0"/>
    <w:rsid w:val="00CE65F1"/>
    <w:rsid w:val="00CF5B12"/>
    <w:rsid w:val="00D14537"/>
    <w:rsid w:val="00D16D2E"/>
    <w:rsid w:val="00D35DB6"/>
    <w:rsid w:val="00D40CA3"/>
    <w:rsid w:val="00D44B2A"/>
    <w:rsid w:val="00D47CDB"/>
    <w:rsid w:val="00D526BC"/>
    <w:rsid w:val="00D66FFB"/>
    <w:rsid w:val="00D6742B"/>
    <w:rsid w:val="00D91750"/>
    <w:rsid w:val="00DA6C93"/>
    <w:rsid w:val="00DB3A4B"/>
    <w:rsid w:val="00DC1F37"/>
    <w:rsid w:val="00DD3D73"/>
    <w:rsid w:val="00DD5A34"/>
    <w:rsid w:val="00E248EF"/>
    <w:rsid w:val="00E46B58"/>
    <w:rsid w:val="00E505BE"/>
    <w:rsid w:val="00E70FDC"/>
    <w:rsid w:val="00E806E7"/>
    <w:rsid w:val="00E834F0"/>
    <w:rsid w:val="00E971EC"/>
    <w:rsid w:val="00EB2E54"/>
    <w:rsid w:val="00EB4473"/>
    <w:rsid w:val="00EC0EE3"/>
    <w:rsid w:val="00EC5773"/>
    <w:rsid w:val="00F0574D"/>
    <w:rsid w:val="00F41A44"/>
    <w:rsid w:val="00F47DFE"/>
    <w:rsid w:val="00F57ECE"/>
    <w:rsid w:val="00F63766"/>
    <w:rsid w:val="00F849FF"/>
    <w:rsid w:val="00F91995"/>
    <w:rsid w:val="00FA72A2"/>
    <w:rsid w:val="00FB7F7A"/>
    <w:rsid w:val="00FC47FA"/>
    <w:rsid w:val="00FD317A"/>
    <w:rsid w:val="00FE6B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E4BC"/>
  <w15:docId w15:val="{EB7787B3-AA41-F646-BD78-98B84C2D4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Calibri" w:hAnsi="Calibri" w:cs="Arial Unicode MS"/>
      <w:color w:val="000000"/>
      <w:sz w:val="24"/>
      <w:szCs w:val="24"/>
      <w:u w:color="000000"/>
      <w:lang w:val="de-DE"/>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character" w:customStyle="1" w:styleId="Link">
    <w:name w:val="Link"/>
    <w:rPr>
      <w:outline w:val="0"/>
      <w:color w:val="0563C1"/>
      <w:u w:val="single" w:color="0563C1"/>
    </w:rPr>
  </w:style>
  <w:style w:type="character" w:customStyle="1" w:styleId="Hyperlink0">
    <w:name w:val="Hyperlink.0"/>
    <w:basedOn w:val="Link"/>
    <w:rPr>
      <w:rFonts w:ascii="Times New Roman" w:eastAsia="Times New Roman" w:hAnsi="Times New Roman" w:cs="Times New Roman"/>
      <w:outline w:val="0"/>
      <w:color w:val="0563C1"/>
      <w:u w:val="single" w:color="0563C1"/>
    </w:rPr>
  </w:style>
  <w:style w:type="paragraph" w:styleId="Bibliography">
    <w:name w:val="Bibliography"/>
    <w:next w:val="Body"/>
    <w:pPr>
      <w:tabs>
        <w:tab w:val="left" w:pos="260"/>
        <w:tab w:val="left" w:pos="380"/>
      </w:tabs>
      <w:spacing w:line="480" w:lineRule="auto"/>
      <w:ind w:left="384" w:hanging="384"/>
    </w:pPr>
    <w:rPr>
      <w:rFonts w:ascii="Calibri" w:hAnsi="Calibri" w:cs="Arial Unicode MS"/>
      <w:color w:val="000000"/>
      <w:sz w:val="24"/>
      <w:szCs w:val="24"/>
      <w:u w:color="000000"/>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5C4229"/>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paragraph" w:styleId="CommentSubject">
    <w:name w:val="annotation subject"/>
    <w:basedOn w:val="CommentText"/>
    <w:next w:val="CommentText"/>
    <w:link w:val="CommentSubjectChar"/>
    <w:uiPriority w:val="99"/>
    <w:semiHidden/>
    <w:unhideWhenUsed/>
    <w:rsid w:val="00480522"/>
    <w:rPr>
      <w:b/>
      <w:bCs/>
    </w:rPr>
  </w:style>
  <w:style w:type="character" w:customStyle="1" w:styleId="CommentSubjectChar">
    <w:name w:val="Comment Subject Char"/>
    <w:basedOn w:val="CommentTextChar"/>
    <w:link w:val="CommentSubject"/>
    <w:uiPriority w:val="99"/>
    <w:semiHidden/>
    <w:rsid w:val="00480522"/>
    <w:rPr>
      <w:b/>
      <w:bCs/>
    </w:rPr>
  </w:style>
  <w:style w:type="character" w:styleId="LineNumber">
    <w:name w:val="line number"/>
    <w:basedOn w:val="DefaultParagraphFont"/>
    <w:uiPriority w:val="99"/>
    <w:semiHidden/>
    <w:unhideWhenUsed/>
    <w:rsid w:val="007D046D"/>
  </w:style>
  <w:style w:type="character" w:styleId="UnresolvedMention">
    <w:name w:val="Unresolved Mention"/>
    <w:basedOn w:val="DefaultParagraphFont"/>
    <w:uiPriority w:val="99"/>
    <w:semiHidden/>
    <w:unhideWhenUsed/>
    <w:rsid w:val="0015459A"/>
    <w:rPr>
      <w:color w:val="605E5C"/>
      <w:shd w:val="clear" w:color="auto" w:fill="E1DFDD"/>
    </w:rPr>
  </w:style>
  <w:style w:type="paragraph" w:styleId="Footer">
    <w:name w:val="footer"/>
    <w:basedOn w:val="Normal"/>
    <w:link w:val="FooterChar"/>
    <w:uiPriority w:val="99"/>
    <w:unhideWhenUsed/>
    <w:rsid w:val="006C4C34"/>
    <w:pPr>
      <w:tabs>
        <w:tab w:val="center" w:pos="4680"/>
        <w:tab w:val="right" w:pos="9360"/>
      </w:tabs>
    </w:pPr>
  </w:style>
  <w:style w:type="character" w:customStyle="1" w:styleId="FooterChar">
    <w:name w:val="Footer Char"/>
    <w:basedOn w:val="DefaultParagraphFont"/>
    <w:link w:val="Footer"/>
    <w:uiPriority w:val="99"/>
    <w:rsid w:val="006C4C34"/>
    <w:rPr>
      <w:sz w:val="24"/>
      <w:szCs w:val="24"/>
    </w:rPr>
  </w:style>
  <w:style w:type="character" w:styleId="PageNumber">
    <w:name w:val="page number"/>
    <w:basedOn w:val="DefaultParagraphFont"/>
    <w:uiPriority w:val="99"/>
    <w:semiHidden/>
    <w:unhideWhenUsed/>
    <w:rsid w:val="006C4C34"/>
  </w:style>
  <w:style w:type="character" w:customStyle="1" w:styleId="anchor-text">
    <w:name w:val="anchor-text"/>
    <w:basedOn w:val="DefaultParagraphFont"/>
    <w:rsid w:val="00FB7F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042684">
      <w:bodyDiv w:val="1"/>
      <w:marLeft w:val="0"/>
      <w:marRight w:val="0"/>
      <w:marTop w:val="0"/>
      <w:marBottom w:val="0"/>
      <w:divBdr>
        <w:top w:val="none" w:sz="0" w:space="0" w:color="auto"/>
        <w:left w:val="none" w:sz="0" w:space="0" w:color="auto"/>
        <w:bottom w:val="none" w:sz="0" w:space="0" w:color="auto"/>
        <w:right w:val="none" w:sz="0" w:space="0" w:color="auto"/>
      </w:divBdr>
      <w:divsChild>
        <w:div w:id="156388002">
          <w:marLeft w:val="0"/>
          <w:marRight w:val="0"/>
          <w:marTop w:val="0"/>
          <w:marBottom w:val="0"/>
          <w:divBdr>
            <w:top w:val="single" w:sz="2" w:space="0" w:color="D9D9E3"/>
            <w:left w:val="single" w:sz="2" w:space="0" w:color="D9D9E3"/>
            <w:bottom w:val="single" w:sz="2" w:space="0" w:color="D9D9E3"/>
            <w:right w:val="single" w:sz="2" w:space="0" w:color="D9D9E3"/>
          </w:divBdr>
          <w:divsChild>
            <w:div w:id="847983359">
              <w:marLeft w:val="0"/>
              <w:marRight w:val="0"/>
              <w:marTop w:val="0"/>
              <w:marBottom w:val="0"/>
              <w:divBdr>
                <w:top w:val="single" w:sz="2" w:space="0" w:color="D9D9E3"/>
                <w:left w:val="single" w:sz="2" w:space="0" w:color="D9D9E3"/>
                <w:bottom w:val="single" w:sz="2" w:space="0" w:color="D9D9E3"/>
                <w:right w:val="single" w:sz="2" w:space="0" w:color="D9D9E3"/>
              </w:divBdr>
              <w:divsChild>
                <w:div w:id="1317995181">
                  <w:marLeft w:val="0"/>
                  <w:marRight w:val="0"/>
                  <w:marTop w:val="0"/>
                  <w:marBottom w:val="0"/>
                  <w:divBdr>
                    <w:top w:val="single" w:sz="2" w:space="0" w:color="D9D9E3"/>
                    <w:left w:val="single" w:sz="2" w:space="0" w:color="D9D9E3"/>
                    <w:bottom w:val="single" w:sz="2" w:space="0" w:color="D9D9E3"/>
                    <w:right w:val="single" w:sz="2" w:space="0" w:color="D9D9E3"/>
                  </w:divBdr>
                  <w:divsChild>
                    <w:div w:id="125512812">
                      <w:marLeft w:val="0"/>
                      <w:marRight w:val="0"/>
                      <w:marTop w:val="0"/>
                      <w:marBottom w:val="0"/>
                      <w:divBdr>
                        <w:top w:val="single" w:sz="2" w:space="0" w:color="D9D9E3"/>
                        <w:left w:val="single" w:sz="2" w:space="0" w:color="D9D9E3"/>
                        <w:bottom w:val="single" w:sz="2" w:space="0" w:color="D9D9E3"/>
                        <w:right w:val="single" w:sz="2" w:space="0" w:color="D9D9E3"/>
                      </w:divBdr>
                      <w:divsChild>
                        <w:div w:id="1787507375">
                          <w:marLeft w:val="0"/>
                          <w:marRight w:val="0"/>
                          <w:marTop w:val="0"/>
                          <w:marBottom w:val="0"/>
                          <w:divBdr>
                            <w:top w:val="single" w:sz="2" w:space="0" w:color="auto"/>
                            <w:left w:val="single" w:sz="2" w:space="0" w:color="auto"/>
                            <w:bottom w:val="single" w:sz="6" w:space="0" w:color="auto"/>
                            <w:right w:val="single" w:sz="2" w:space="0" w:color="auto"/>
                          </w:divBdr>
                          <w:divsChild>
                            <w:div w:id="171010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831090746">
                                  <w:marLeft w:val="0"/>
                                  <w:marRight w:val="0"/>
                                  <w:marTop w:val="0"/>
                                  <w:marBottom w:val="0"/>
                                  <w:divBdr>
                                    <w:top w:val="single" w:sz="2" w:space="0" w:color="D9D9E3"/>
                                    <w:left w:val="single" w:sz="2" w:space="0" w:color="D9D9E3"/>
                                    <w:bottom w:val="single" w:sz="2" w:space="0" w:color="D9D9E3"/>
                                    <w:right w:val="single" w:sz="2" w:space="0" w:color="D9D9E3"/>
                                  </w:divBdr>
                                  <w:divsChild>
                                    <w:div w:id="1150905991">
                                      <w:marLeft w:val="0"/>
                                      <w:marRight w:val="0"/>
                                      <w:marTop w:val="0"/>
                                      <w:marBottom w:val="0"/>
                                      <w:divBdr>
                                        <w:top w:val="single" w:sz="2" w:space="0" w:color="D9D9E3"/>
                                        <w:left w:val="single" w:sz="2" w:space="0" w:color="D9D9E3"/>
                                        <w:bottom w:val="single" w:sz="2" w:space="0" w:color="D9D9E3"/>
                                        <w:right w:val="single" w:sz="2" w:space="0" w:color="D9D9E3"/>
                                      </w:divBdr>
                                      <w:divsChild>
                                        <w:div w:id="702438441">
                                          <w:marLeft w:val="0"/>
                                          <w:marRight w:val="0"/>
                                          <w:marTop w:val="0"/>
                                          <w:marBottom w:val="0"/>
                                          <w:divBdr>
                                            <w:top w:val="single" w:sz="2" w:space="0" w:color="D9D9E3"/>
                                            <w:left w:val="single" w:sz="2" w:space="0" w:color="D9D9E3"/>
                                            <w:bottom w:val="single" w:sz="2" w:space="0" w:color="D9D9E3"/>
                                            <w:right w:val="single" w:sz="2" w:space="0" w:color="D9D9E3"/>
                                          </w:divBdr>
                                          <w:divsChild>
                                            <w:div w:id="56407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73734677">
          <w:marLeft w:val="0"/>
          <w:marRight w:val="0"/>
          <w:marTop w:val="0"/>
          <w:marBottom w:val="0"/>
          <w:divBdr>
            <w:top w:val="none" w:sz="0" w:space="0" w:color="auto"/>
            <w:left w:val="none" w:sz="0" w:space="0" w:color="auto"/>
            <w:bottom w:val="none" w:sz="0" w:space="0" w:color="auto"/>
            <w:right w:val="none" w:sz="0" w:space="0" w:color="auto"/>
          </w:divBdr>
          <w:divsChild>
            <w:div w:id="1436826023">
              <w:marLeft w:val="0"/>
              <w:marRight w:val="0"/>
              <w:marTop w:val="0"/>
              <w:marBottom w:val="0"/>
              <w:divBdr>
                <w:top w:val="single" w:sz="2" w:space="0" w:color="D9D9E3"/>
                <w:left w:val="single" w:sz="2" w:space="0" w:color="D9D9E3"/>
                <w:bottom w:val="single" w:sz="2" w:space="0" w:color="D9D9E3"/>
                <w:right w:val="single" w:sz="2" w:space="0" w:color="D9D9E3"/>
              </w:divBdr>
              <w:divsChild>
                <w:div w:id="1871992970">
                  <w:marLeft w:val="0"/>
                  <w:marRight w:val="0"/>
                  <w:marTop w:val="0"/>
                  <w:marBottom w:val="0"/>
                  <w:divBdr>
                    <w:top w:val="single" w:sz="2" w:space="0" w:color="D9D9E3"/>
                    <w:left w:val="single" w:sz="2" w:space="0" w:color="D9D9E3"/>
                    <w:bottom w:val="single" w:sz="2" w:space="0" w:color="D9D9E3"/>
                    <w:right w:val="single" w:sz="2" w:space="0" w:color="D9D9E3"/>
                  </w:divBdr>
                  <w:divsChild>
                    <w:div w:id="100331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5542795">
      <w:bodyDiv w:val="1"/>
      <w:marLeft w:val="0"/>
      <w:marRight w:val="0"/>
      <w:marTop w:val="0"/>
      <w:marBottom w:val="0"/>
      <w:divBdr>
        <w:top w:val="none" w:sz="0" w:space="0" w:color="auto"/>
        <w:left w:val="none" w:sz="0" w:space="0" w:color="auto"/>
        <w:bottom w:val="none" w:sz="0" w:space="0" w:color="auto"/>
        <w:right w:val="none" w:sz="0" w:space="0" w:color="auto"/>
      </w:divBdr>
      <w:divsChild>
        <w:div w:id="82264042">
          <w:marLeft w:val="0"/>
          <w:marRight w:val="0"/>
          <w:marTop w:val="0"/>
          <w:marBottom w:val="0"/>
          <w:divBdr>
            <w:top w:val="single" w:sz="2" w:space="0" w:color="D9D9E3"/>
            <w:left w:val="single" w:sz="2" w:space="0" w:color="D9D9E3"/>
            <w:bottom w:val="single" w:sz="2" w:space="0" w:color="D9D9E3"/>
            <w:right w:val="single" w:sz="2" w:space="0" w:color="D9D9E3"/>
          </w:divBdr>
          <w:divsChild>
            <w:div w:id="532887753">
              <w:marLeft w:val="0"/>
              <w:marRight w:val="0"/>
              <w:marTop w:val="0"/>
              <w:marBottom w:val="0"/>
              <w:divBdr>
                <w:top w:val="single" w:sz="2" w:space="0" w:color="D9D9E3"/>
                <w:left w:val="single" w:sz="2" w:space="0" w:color="D9D9E3"/>
                <w:bottom w:val="single" w:sz="2" w:space="0" w:color="D9D9E3"/>
                <w:right w:val="single" w:sz="2" w:space="0" w:color="D9D9E3"/>
              </w:divBdr>
              <w:divsChild>
                <w:div w:id="431901659">
                  <w:marLeft w:val="0"/>
                  <w:marRight w:val="0"/>
                  <w:marTop w:val="0"/>
                  <w:marBottom w:val="0"/>
                  <w:divBdr>
                    <w:top w:val="single" w:sz="2" w:space="0" w:color="D9D9E3"/>
                    <w:left w:val="single" w:sz="2" w:space="0" w:color="D9D9E3"/>
                    <w:bottom w:val="single" w:sz="2" w:space="0" w:color="D9D9E3"/>
                    <w:right w:val="single" w:sz="2" w:space="0" w:color="D9D9E3"/>
                  </w:divBdr>
                  <w:divsChild>
                    <w:div w:id="67925177">
                      <w:marLeft w:val="0"/>
                      <w:marRight w:val="0"/>
                      <w:marTop w:val="0"/>
                      <w:marBottom w:val="0"/>
                      <w:divBdr>
                        <w:top w:val="single" w:sz="2" w:space="0" w:color="D9D9E3"/>
                        <w:left w:val="single" w:sz="2" w:space="0" w:color="D9D9E3"/>
                        <w:bottom w:val="single" w:sz="2" w:space="0" w:color="D9D9E3"/>
                        <w:right w:val="single" w:sz="2" w:space="0" w:color="D9D9E3"/>
                      </w:divBdr>
                      <w:divsChild>
                        <w:div w:id="1371224965">
                          <w:marLeft w:val="0"/>
                          <w:marRight w:val="0"/>
                          <w:marTop w:val="0"/>
                          <w:marBottom w:val="0"/>
                          <w:divBdr>
                            <w:top w:val="single" w:sz="2" w:space="0" w:color="auto"/>
                            <w:left w:val="single" w:sz="2" w:space="0" w:color="auto"/>
                            <w:bottom w:val="single" w:sz="6" w:space="0" w:color="auto"/>
                            <w:right w:val="single" w:sz="2" w:space="0" w:color="auto"/>
                          </w:divBdr>
                          <w:divsChild>
                            <w:div w:id="311836502">
                              <w:marLeft w:val="0"/>
                              <w:marRight w:val="0"/>
                              <w:marTop w:val="100"/>
                              <w:marBottom w:val="100"/>
                              <w:divBdr>
                                <w:top w:val="single" w:sz="2" w:space="0" w:color="D9D9E3"/>
                                <w:left w:val="single" w:sz="2" w:space="0" w:color="D9D9E3"/>
                                <w:bottom w:val="single" w:sz="2" w:space="0" w:color="D9D9E3"/>
                                <w:right w:val="single" w:sz="2" w:space="0" w:color="D9D9E3"/>
                              </w:divBdr>
                              <w:divsChild>
                                <w:div w:id="423576091">
                                  <w:marLeft w:val="0"/>
                                  <w:marRight w:val="0"/>
                                  <w:marTop w:val="0"/>
                                  <w:marBottom w:val="0"/>
                                  <w:divBdr>
                                    <w:top w:val="single" w:sz="2" w:space="0" w:color="D9D9E3"/>
                                    <w:left w:val="single" w:sz="2" w:space="0" w:color="D9D9E3"/>
                                    <w:bottom w:val="single" w:sz="2" w:space="0" w:color="D9D9E3"/>
                                    <w:right w:val="single" w:sz="2" w:space="0" w:color="D9D9E3"/>
                                  </w:divBdr>
                                  <w:divsChild>
                                    <w:div w:id="677729233">
                                      <w:marLeft w:val="0"/>
                                      <w:marRight w:val="0"/>
                                      <w:marTop w:val="0"/>
                                      <w:marBottom w:val="0"/>
                                      <w:divBdr>
                                        <w:top w:val="single" w:sz="2" w:space="0" w:color="D9D9E3"/>
                                        <w:left w:val="single" w:sz="2" w:space="0" w:color="D9D9E3"/>
                                        <w:bottom w:val="single" w:sz="2" w:space="0" w:color="D9D9E3"/>
                                        <w:right w:val="single" w:sz="2" w:space="0" w:color="D9D9E3"/>
                                      </w:divBdr>
                                      <w:divsChild>
                                        <w:div w:id="1582367678">
                                          <w:marLeft w:val="0"/>
                                          <w:marRight w:val="0"/>
                                          <w:marTop w:val="0"/>
                                          <w:marBottom w:val="0"/>
                                          <w:divBdr>
                                            <w:top w:val="single" w:sz="2" w:space="0" w:color="D9D9E3"/>
                                            <w:left w:val="single" w:sz="2" w:space="0" w:color="D9D9E3"/>
                                            <w:bottom w:val="single" w:sz="2" w:space="0" w:color="D9D9E3"/>
                                            <w:right w:val="single" w:sz="2" w:space="0" w:color="D9D9E3"/>
                                          </w:divBdr>
                                          <w:divsChild>
                                            <w:div w:id="16063837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23442362">
          <w:marLeft w:val="0"/>
          <w:marRight w:val="0"/>
          <w:marTop w:val="0"/>
          <w:marBottom w:val="0"/>
          <w:divBdr>
            <w:top w:val="none" w:sz="0" w:space="0" w:color="auto"/>
            <w:left w:val="none" w:sz="0" w:space="0" w:color="auto"/>
            <w:bottom w:val="none" w:sz="0" w:space="0" w:color="auto"/>
            <w:right w:val="none" w:sz="0" w:space="0" w:color="auto"/>
          </w:divBdr>
          <w:divsChild>
            <w:div w:id="1865317547">
              <w:marLeft w:val="0"/>
              <w:marRight w:val="0"/>
              <w:marTop w:val="0"/>
              <w:marBottom w:val="0"/>
              <w:divBdr>
                <w:top w:val="single" w:sz="2" w:space="0" w:color="D9D9E3"/>
                <w:left w:val="single" w:sz="2" w:space="0" w:color="D9D9E3"/>
                <w:bottom w:val="single" w:sz="2" w:space="0" w:color="D9D9E3"/>
                <w:right w:val="single" w:sz="2" w:space="0" w:color="D9D9E3"/>
              </w:divBdr>
              <w:divsChild>
                <w:div w:id="958148167">
                  <w:marLeft w:val="0"/>
                  <w:marRight w:val="0"/>
                  <w:marTop w:val="0"/>
                  <w:marBottom w:val="0"/>
                  <w:divBdr>
                    <w:top w:val="single" w:sz="2" w:space="0" w:color="D9D9E3"/>
                    <w:left w:val="single" w:sz="2" w:space="0" w:color="D9D9E3"/>
                    <w:bottom w:val="single" w:sz="2" w:space="0" w:color="D9D9E3"/>
                    <w:right w:val="single" w:sz="2" w:space="0" w:color="D9D9E3"/>
                  </w:divBdr>
                  <w:divsChild>
                    <w:div w:id="552280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5281/zenodo.8034469"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B0A1523-81B2-5C40-A5A7-76324C02B848}">
  <we:reference id="wa200001011" version="1.2.0.0" store="pt-BR"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16</TotalTime>
  <Pages>12</Pages>
  <Words>9596</Words>
  <Characters>54701</Characters>
  <Application>Microsoft Office Word</Application>
  <DocSecurity>0</DocSecurity>
  <Lines>455</Lines>
  <Paragraphs>128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 Nakamura</cp:lastModifiedBy>
  <cp:revision>21</cp:revision>
  <dcterms:created xsi:type="dcterms:W3CDTF">2023-07-21T19:21:00Z</dcterms:created>
  <dcterms:modified xsi:type="dcterms:W3CDTF">2023-07-25T12:41:00Z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id="LSy1LpFx"/&gt;&lt;style id="http://www.zotero.org/styles/nature" hasBibliography="1" bibliographyStyleHasBeenSet="1"/&gt;&lt;prefs&gt;&lt;pref name="fieldType" value="Field"/&gt;&lt;pref name="dontAskDelayCitationUpdate</vt:lpwstr>
  </property>
  <property fmtid="{D5CDD505-2E9C-101B-9397-08002B2CF9AE}" pid="3" name="grammarly_documentId">
    <vt:lpwstr>documentId_5186</vt:lpwstr>
  </property>
  <property fmtid="{D5CDD505-2E9C-101B-9397-08002B2CF9AE}" pid="4" name="grammarly_documentContext">
    <vt:lpwstr>{"goals":[],"domain":"general","emotions":[],"dialect":"american"}</vt:lpwstr>
  </property>
  <property fmtid="{D5CDD505-2E9C-101B-9397-08002B2CF9AE}" pid="5" name="ZOTERO_PREF_2">
    <vt:lpwstr>s" value="true"/&gt;&lt;/prefs&gt;&lt;/data&gt;</vt:lpwstr>
  </property>
</Properties>
</file>